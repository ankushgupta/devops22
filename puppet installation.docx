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0A68" w:rsidRPr="00030A68" w:rsidRDefault="00030A68" w:rsidP="00030A68">
      <w:pPr>
        <w:pBdr>
          <w:bottom w:val="single" w:sz="6" w:space="4" w:color="C3CAD5"/>
        </w:pBdr>
        <w:spacing w:after="150" w:line="240" w:lineRule="auto"/>
        <w:outlineLvl w:val="1"/>
        <w:rPr>
          <w:rFonts w:ascii="Times New Roman" w:eastAsia="Times New Roman" w:hAnsi="Times New Roman" w:cs="Times New Roman"/>
          <w:b/>
          <w:bCs/>
          <w:color w:val="314D7C"/>
          <w:sz w:val="24"/>
          <w:szCs w:val="24"/>
        </w:rPr>
      </w:pPr>
      <w:r w:rsidRPr="00030A68">
        <w:rPr>
          <w:rFonts w:ascii="Times New Roman" w:eastAsia="Times New Roman" w:hAnsi="Times New Roman" w:cs="Times New Roman"/>
          <w:b/>
          <w:bCs/>
          <w:color w:val="314D7C"/>
          <w:sz w:val="24"/>
          <w:szCs w:val="24"/>
        </w:rPr>
        <w:t>Step 1 - Puppet Pre-Installation</w:t>
      </w:r>
    </w:p>
    <w:p w:rsidR="00030A68" w:rsidRPr="00030A68" w:rsidRDefault="00030A68" w:rsidP="00030A68">
      <w:pPr>
        <w:spacing w:after="0" w:line="240" w:lineRule="auto"/>
        <w:rPr>
          <w:rFonts w:ascii="Times New Roman" w:eastAsia="Times New Roman" w:hAnsi="Times New Roman" w:cs="Times New Roman"/>
          <w:b/>
          <w:color w:val="474B51"/>
          <w:sz w:val="24"/>
          <w:szCs w:val="24"/>
        </w:rPr>
      </w:pPr>
      <w:r w:rsidRPr="00030A68">
        <w:rPr>
          <w:rFonts w:ascii="Times New Roman" w:eastAsia="Times New Roman" w:hAnsi="Times New Roman" w:cs="Times New Roman"/>
          <w:b/>
          <w:color w:val="474B51"/>
          <w:sz w:val="24"/>
          <w:szCs w:val="24"/>
        </w:rPr>
        <w:t xml:space="preserve">In this step, we will perform some tasks including installation and configuration on both servers puppet master and puppet agent. We will configure the host's file, synchronizing time using the NTP server, Disable </w:t>
      </w:r>
      <w:proofErr w:type="spellStart"/>
      <w:r w:rsidRPr="00030A68">
        <w:rPr>
          <w:rFonts w:ascii="Times New Roman" w:eastAsia="Times New Roman" w:hAnsi="Times New Roman" w:cs="Times New Roman"/>
          <w:b/>
          <w:color w:val="474B51"/>
          <w:sz w:val="24"/>
          <w:szCs w:val="24"/>
        </w:rPr>
        <w:t>SELinux</w:t>
      </w:r>
      <w:proofErr w:type="spellEnd"/>
      <w:r w:rsidRPr="00030A68">
        <w:rPr>
          <w:rFonts w:ascii="Times New Roman" w:eastAsia="Times New Roman" w:hAnsi="Times New Roman" w:cs="Times New Roman"/>
          <w:b/>
          <w:color w:val="474B51"/>
          <w:sz w:val="24"/>
          <w:szCs w:val="24"/>
        </w:rPr>
        <w:t>, and add the puppet repository to the system.</w:t>
      </w:r>
    </w:p>
    <w:p w:rsidR="00030A68" w:rsidRPr="00030A68" w:rsidRDefault="00030A68" w:rsidP="00030A68">
      <w:pPr>
        <w:pBdr>
          <w:bottom w:val="single" w:sz="6" w:space="4" w:color="C3CAD5"/>
        </w:pBdr>
        <w:spacing w:after="150" w:line="240" w:lineRule="auto"/>
        <w:outlineLvl w:val="2"/>
        <w:rPr>
          <w:rFonts w:ascii="Times New Roman" w:eastAsia="Times New Roman" w:hAnsi="Times New Roman" w:cs="Times New Roman"/>
          <w:b/>
          <w:bCs/>
          <w:color w:val="314D7C"/>
          <w:sz w:val="24"/>
          <w:szCs w:val="24"/>
        </w:rPr>
      </w:pPr>
      <w:r w:rsidRPr="00030A68">
        <w:rPr>
          <w:rFonts w:ascii="Times New Roman" w:eastAsia="Times New Roman" w:hAnsi="Times New Roman" w:cs="Times New Roman"/>
          <w:b/>
          <w:bCs/>
          <w:color w:val="314D7C"/>
          <w:sz w:val="24"/>
          <w:szCs w:val="24"/>
        </w:rPr>
        <w:t>- Configure hosts</w:t>
      </w:r>
    </w:p>
    <w:p w:rsidR="00030A68" w:rsidRPr="00030A68" w:rsidRDefault="00030A68" w:rsidP="00030A68">
      <w:pPr>
        <w:spacing w:after="0" w:line="240" w:lineRule="auto"/>
        <w:rPr>
          <w:rFonts w:ascii="Times New Roman" w:eastAsia="Times New Roman" w:hAnsi="Times New Roman" w:cs="Times New Roman"/>
          <w:b/>
          <w:color w:val="474B51"/>
          <w:sz w:val="24"/>
          <w:szCs w:val="24"/>
        </w:rPr>
      </w:pPr>
      <w:r w:rsidRPr="00030A68">
        <w:rPr>
          <w:rFonts w:ascii="Times New Roman" w:eastAsia="Times New Roman" w:hAnsi="Times New Roman" w:cs="Times New Roman"/>
          <w:b/>
          <w:color w:val="474B51"/>
          <w:sz w:val="24"/>
          <w:szCs w:val="24"/>
        </w:rPr>
        <w:t>Connect to the puppet master and agent using your root user.</w:t>
      </w:r>
    </w:p>
    <w:p w:rsidR="00030A68" w:rsidRPr="00030A68" w:rsidRDefault="00030A68" w:rsidP="00030A68">
      <w:pPr>
        <w:pBdr>
          <w:top w:val="dashed" w:sz="6" w:space="12" w:color="2F6FAB"/>
          <w:left w:val="dashed" w:sz="6" w:space="12" w:color="2F6FAB"/>
          <w:bottom w:val="dashed" w:sz="6" w:space="12" w:color="2F6FAB"/>
          <w:right w:val="dashed" w:sz="6" w:space="12" w:color="2F6FAB"/>
        </w:pBdr>
        <w:shd w:val="clear" w:color="auto" w:fill="F9F9F9"/>
        <w:spacing w:before="150" w:after="150" w:line="264" w:lineRule="atLeast"/>
        <w:rPr>
          <w:rFonts w:ascii="Times New Roman" w:eastAsia="Times New Roman" w:hAnsi="Times New Roman" w:cs="Times New Roman"/>
          <w:b/>
          <w:i/>
          <w:iCs/>
          <w:color w:val="000000"/>
          <w:sz w:val="24"/>
          <w:szCs w:val="24"/>
        </w:rPr>
      </w:pPr>
      <w:proofErr w:type="spellStart"/>
      <w:r w:rsidRPr="00030A68">
        <w:rPr>
          <w:rFonts w:ascii="Times New Roman" w:eastAsia="Times New Roman" w:hAnsi="Times New Roman" w:cs="Times New Roman"/>
          <w:b/>
          <w:i/>
          <w:iCs/>
          <w:color w:val="000000"/>
          <w:sz w:val="24"/>
          <w:szCs w:val="24"/>
        </w:rPr>
        <w:t>ssh</w:t>
      </w:r>
      <w:proofErr w:type="spellEnd"/>
      <w:r w:rsidRPr="00030A68">
        <w:rPr>
          <w:rFonts w:ascii="Times New Roman" w:eastAsia="Times New Roman" w:hAnsi="Times New Roman" w:cs="Times New Roman"/>
          <w:b/>
          <w:i/>
          <w:iCs/>
          <w:color w:val="000000"/>
          <w:sz w:val="24"/>
          <w:szCs w:val="24"/>
        </w:rPr>
        <w:t> root@10.0.15.10</w:t>
      </w:r>
      <w:r w:rsidRPr="00030A68">
        <w:rPr>
          <w:rFonts w:ascii="Times New Roman" w:eastAsia="Times New Roman" w:hAnsi="Times New Roman" w:cs="Times New Roman"/>
          <w:b/>
          <w:i/>
          <w:iCs/>
          <w:color w:val="000000"/>
          <w:sz w:val="24"/>
          <w:szCs w:val="24"/>
        </w:rPr>
        <w:br/>
      </w:r>
      <w:proofErr w:type="spellStart"/>
      <w:r w:rsidRPr="00030A68">
        <w:rPr>
          <w:rFonts w:ascii="Times New Roman" w:eastAsia="Times New Roman" w:hAnsi="Times New Roman" w:cs="Times New Roman"/>
          <w:b/>
          <w:i/>
          <w:iCs/>
          <w:color w:val="000000"/>
          <w:sz w:val="24"/>
          <w:szCs w:val="24"/>
        </w:rPr>
        <w:t>ssh</w:t>
      </w:r>
      <w:proofErr w:type="spellEnd"/>
      <w:r w:rsidRPr="00030A68">
        <w:rPr>
          <w:rFonts w:ascii="Times New Roman" w:eastAsia="Times New Roman" w:hAnsi="Times New Roman" w:cs="Times New Roman"/>
          <w:b/>
          <w:i/>
          <w:iCs/>
          <w:color w:val="000000"/>
          <w:sz w:val="24"/>
          <w:szCs w:val="24"/>
        </w:rPr>
        <w:t> root@10.0.15.11</w:t>
      </w:r>
    </w:p>
    <w:p w:rsidR="00030A68" w:rsidRPr="00030A68" w:rsidRDefault="00030A68" w:rsidP="00030A68">
      <w:pPr>
        <w:spacing w:after="0" w:line="240" w:lineRule="auto"/>
        <w:rPr>
          <w:rFonts w:ascii="Times New Roman" w:eastAsia="Times New Roman" w:hAnsi="Times New Roman" w:cs="Times New Roman"/>
          <w:b/>
          <w:color w:val="474B51"/>
          <w:sz w:val="24"/>
          <w:szCs w:val="24"/>
        </w:rPr>
      </w:pPr>
      <w:r w:rsidRPr="00030A68">
        <w:rPr>
          <w:rFonts w:ascii="Times New Roman" w:eastAsia="Times New Roman" w:hAnsi="Times New Roman" w:cs="Times New Roman"/>
          <w:b/>
          <w:color w:val="474B51"/>
          <w:sz w:val="24"/>
          <w:szCs w:val="24"/>
        </w:rPr>
        <w:t>Now edit the hosts using </w:t>
      </w:r>
      <w:hyperlink r:id="rId4" w:tgtFrame="_blank" w:history="1">
        <w:r w:rsidRPr="00030A68">
          <w:rPr>
            <w:rFonts w:ascii="Times New Roman" w:eastAsia="Times New Roman" w:hAnsi="Times New Roman" w:cs="Times New Roman"/>
            <w:b/>
            <w:color w:val="314D7C"/>
            <w:sz w:val="24"/>
            <w:szCs w:val="24"/>
            <w:u w:val="single"/>
          </w:rPr>
          <w:t>vim</w:t>
        </w:r>
      </w:hyperlink>
      <w:r w:rsidRPr="00030A68">
        <w:rPr>
          <w:rFonts w:ascii="Times New Roman" w:eastAsia="Times New Roman" w:hAnsi="Times New Roman" w:cs="Times New Roman"/>
          <w:b/>
          <w:color w:val="474B51"/>
          <w:sz w:val="24"/>
          <w:szCs w:val="24"/>
        </w:rPr>
        <w:t> editor.</w:t>
      </w:r>
    </w:p>
    <w:p w:rsidR="00030A68" w:rsidRPr="00030A68" w:rsidRDefault="00030A68" w:rsidP="00030A68">
      <w:pPr>
        <w:pBdr>
          <w:top w:val="dashed" w:sz="6" w:space="12" w:color="2F6FAB"/>
          <w:left w:val="dashed" w:sz="6" w:space="12" w:color="2F6FAB"/>
          <w:bottom w:val="dashed" w:sz="6" w:space="12" w:color="2F6FAB"/>
          <w:right w:val="dashed" w:sz="6" w:space="12" w:color="2F6FAB"/>
        </w:pBdr>
        <w:shd w:val="clear" w:color="auto" w:fill="F9F9F9"/>
        <w:spacing w:before="150" w:after="150" w:line="264" w:lineRule="atLeast"/>
        <w:rPr>
          <w:rFonts w:ascii="Times New Roman" w:eastAsia="Times New Roman" w:hAnsi="Times New Roman" w:cs="Times New Roman"/>
          <w:b/>
          <w:i/>
          <w:iCs/>
          <w:color w:val="000000"/>
          <w:sz w:val="24"/>
          <w:szCs w:val="24"/>
        </w:rPr>
      </w:pPr>
      <w:r w:rsidRPr="00030A68">
        <w:rPr>
          <w:rFonts w:ascii="Times New Roman" w:eastAsia="Times New Roman" w:hAnsi="Times New Roman" w:cs="Times New Roman"/>
          <w:b/>
          <w:i/>
          <w:iCs/>
          <w:color w:val="000000"/>
          <w:sz w:val="24"/>
          <w:szCs w:val="24"/>
        </w:rPr>
        <w:t>vim /etc/hosts</w:t>
      </w:r>
    </w:p>
    <w:p w:rsidR="00030A68" w:rsidRPr="00030A68" w:rsidRDefault="00030A68" w:rsidP="00030A68">
      <w:pPr>
        <w:spacing w:after="0" w:line="240" w:lineRule="auto"/>
        <w:rPr>
          <w:rFonts w:ascii="Times New Roman" w:eastAsia="Times New Roman" w:hAnsi="Times New Roman" w:cs="Times New Roman"/>
          <w:b/>
          <w:color w:val="474B51"/>
          <w:sz w:val="24"/>
          <w:szCs w:val="24"/>
        </w:rPr>
      </w:pPr>
      <w:r w:rsidRPr="00030A68">
        <w:rPr>
          <w:rFonts w:ascii="Times New Roman" w:eastAsia="Times New Roman" w:hAnsi="Times New Roman" w:cs="Times New Roman"/>
          <w:b/>
          <w:color w:val="474B51"/>
          <w:sz w:val="24"/>
          <w:szCs w:val="24"/>
        </w:rPr>
        <w:t>Add the following configuration to the end of the line.</w:t>
      </w:r>
    </w:p>
    <w:p w:rsidR="00030A68" w:rsidRPr="00030A68" w:rsidRDefault="00030A68" w:rsidP="00030A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8" w:lineRule="atLeast"/>
        <w:rPr>
          <w:rFonts w:ascii="Times New Roman" w:eastAsia="Times New Roman" w:hAnsi="Times New Roman" w:cs="Times New Roman"/>
          <w:b/>
          <w:i/>
          <w:iCs/>
          <w:color w:val="000000"/>
          <w:sz w:val="24"/>
          <w:szCs w:val="24"/>
        </w:rPr>
      </w:pPr>
      <w:r w:rsidRPr="00030A68">
        <w:rPr>
          <w:rFonts w:ascii="Times New Roman" w:eastAsia="Times New Roman" w:hAnsi="Times New Roman" w:cs="Times New Roman"/>
          <w:b/>
          <w:i/>
          <w:iCs/>
          <w:color w:val="000000"/>
          <w:sz w:val="24"/>
          <w:szCs w:val="24"/>
        </w:rPr>
        <w:t>10.0.15.10      master.hakase.io</w:t>
      </w:r>
      <w:r w:rsidRPr="00030A68">
        <w:rPr>
          <w:rFonts w:ascii="Times New Roman" w:eastAsia="Times New Roman" w:hAnsi="Times New Roman" w:cs="Times New Roman"/>
          <w:b/>
          <w:i/>
          <w:iCs/>
          <w:color w:val="000000"/>
          <w:sz w:val="24"/>
          <w:szCs w:val="24"/>
        </w:rPr>
        <w:br/>
        <w:t xml:space="preserve"> 10.0.15.11      agent.hakase.io</w:t>
      </w:r>
    </w:p>
    <w:p w:rsidR="00030A68" w:rsidRPr="00030A68" w:rsidRDefault="00030A68" w:rsidP="00030A68">
      <w:pPr>
        <w:spacing w:after="0" w:line="240" w:lineRule="auto"/>
        <w:rPr>
          <w:rFonts w:ascii="Times New Roman" w:eastAsia="Times New Roman" w:hAnsi="Times New Roman" w:cs="Times New Roman"/>
          <w:b/>
          <w:color w:val="474B51"/>
          <w:sz w:val="24"/>
          <w:szCs w:val="24"/>
        </w:rPr>
      </w:pPr>
      <w:r w:rsidRPr="00030A68">
        <w:rPr>
          <w:rFonts w:ascii="Times New Roman" w:eastAsia="Times New Roman" w:hAnsi="Times New Roman" w:cs="Times New Roman"/>
          <w:b/>
          <w:color w:val="474B51"/>
          <w:sz w:val="24"/>
          <w:szCs w:val="24"/>
        </w:rPr>
        <w:t>Save and exit.</w:t>
      </w:r>
    </w:p>
    <w:p w:rsidR="00030A68" w:rsidRPr="00030A68" w:rsidRDefault="00030A68" w:rsidP="00030A68">
      <w:pPr>
        <w:spacing w:after="0" w:line="240" w:lineRule="auto"/>
        <w:rPr>
          <w:rFonts w:ascii="Times New Roman" w:eastAsia="Times New Roman" w:hAnsi="Times New Roman" w:cs="Times New Roman"/>
          <w:b/>
          <w:color w:val="474B51"/>
          <w:sz w:val="24"/>
          <w:szCs w:val="24"/>
        </w:rPr>
      </w:pPr>
      <w:r w:rsidRPr="00030A68">
        <w:rPr>
          <w:rFonts w:ascii="Times New Roman" w:eastAsia="Times New Roman" w:hAnsi="Times New Roman" w:cs="Times New Roman"/>
          <w:b/>
          <w:color w:val="474B51"/>
          <w:sz w:val="24"/>
          <w:szCs w:val="24"/>
        </w:rPr>
        <w:t>Now test using the ping command.</w:t>
      </w:r>
    </w:p>
    <w:p w:rsidR="00030A68" w:rsidRPr="00030A68" w:rsidRDefault="00030A68" w:rsidP="00030A68">
      <w:pPr>
        <w:pBdr>
          <w:top w:val="dashed" w:sz="6" w:space="12" w:color="2F6FAB"/>
          <w:left w:val="dashed" w:sz="6" w:space="12" w:color="2F6FAB"/>
          <w:bottom w:val="dashed" w:sz="6" w:space="12" w:color="2F6FAB"/>
          <w:right w:val="dashed" w:sz="6" w:space="12" w:color="2F6FAB"/>
        </w:pBdr>
        <w:shd w:val="clear" w:color="auto" w:fill="F9F9F9"/>
        <w:spacing w:before="150" w:after="150" w:line="264" w:lineRule="atLeast"/>
        <w:rPr>
          <w:rFonts w:ascii="Times New Roman" w:eastAsia="Times New Roman" w:hAnsi="Times New Roman" w:cs="Times New Roman"/>
          <w:b/>
          <w:i/>
          <w:iCs/>
          <w:color w:val="000000"/>
          <w:sz w:val="24"/>
          <w:szCs w:val="24"/>
        </w:rPr>
      </w:pPr>
      <w:r w:rsidRPr="00030A68">
        <w:rPr>
          <w:rFonts w:ascii="Times New Roman" w:eastAsia="Times New Roman" w:hAnsi="Times New Roman" w:cs="Times New Roman"/>
          <w:b/>
          <w:i/>
          <w:iCs/>
          <w:color w:val="000000"/>
          <w:sz w:val="24"/>
          <w:szCs w:val="24"/>
        </w:rPr>
        <w:t>ping master.hakase.io</w:t>
      </w:r>
      <w:r w:rsidRPr="00030A68">
        <w:rPr>
          <w:rFonts w:ascii="Times New Roman" w:eastAsia="Times New Roman" w:hAnsi="Times New Roman" w:cs="Times New Roman"/>
          <w:b/>
          <w:i/>
          <w:iCs/>
          <w:color w:val="000000"/>
          <w:sz w:val="24"/>
          <w:szCs w:val="24"/>
        </w:rPr>
        <w:br/>
        <w:t>ping agent.hakase.io</w:t>
      </w:r>
    </w:p>
    <w:p w:rsidR="00030A68" w:rsidRPr="00030A68" w:rsidRDefault="00030A68" w:rsidP="00030A68">
      <w:pPr>
        <w:spacing w:after="0" w:line="240" w:lineRule="auto"/>
        <w:rPr>
          <w:rFonts w:ascii="Times New Roman" w:eastAsia="Times New Roman" w:hAnsi="Times New Roman" w:cs="Times New Roman"/>
          <w:b/>
          <w:color w:val="474B51"/>
          <w:sz w:val="24"/>
          <w:szCs w:val="24"/>
        </w:rPr>
      </w:pPr>
      <w:r w:rsidRPr="00030A68">
        <w:rPr>
          <w:rFonts w:ascii="Times New Roman" w:eastAsia="Times New Roman" w:hAnsi="Times New Roman" w:cs="Times New Roman"/>
          <w:b/>
          <w:color w:val="474B51"/>
          <w:sz w:val="24"/>
          <w:szCs w:val="24"/>
        </w:rPr>
        <w:t>And make sure you get the server IP address 10.0.15.10 and 10.0.15.11.</w:t>
      </w:r>
    </w:p>
    <w:p w:rsidR="00030A68" w:rsidRPr="00030A68" w:rsidRDefault="00030A68" w:rsidP="00030A68">
      <w:pPr>
        <w:spacing w:after="0" w:line="240" w:lineRule="auto"/>
        <w:jc w:val="center"/>
        <w:rPr>
          <w:rFonts w:ascii="Times New Roman" w:eastAsia="Times New Roman" w:hAnsi="Times New Roman" w:cs="Times New Roman"/>
          <w:b/>
          <w:color w:val="474B51"/>
          <w:sz w:val="24"/>
          <w:szCs w:val="24"/>
        </w:rPr>
      </w:pPr>
      <w:r w:rsidRPr="00030A68">
        <w:rPr>
          <w:rFonts w:ascii="Times New Roman" w:eastAsia="Times New Roman" w:hAnsi="Times New Roman" w:cs="Times New Roman"/>
          <w:b/>
          <w:noProof/>
          <w:color w:val="314D7C"/>
          <w:sz w:val="24"/>
          <w:szCs w:val="24"/>
        </w:rPr>
        <w:lastRenderedPageBreak/>
        <w:drawing>
          <wp:inline distT="0" distB="0" distL="0" distR="0">
            <wp:extent cx="4762500" cy="3743325"/>
            <wp:effectExtent l="19050" t="0" r="0" b="0"/>
            <wp:docPr id="1" name="Picture 1" descr="Configure hosts fil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figure hosts file">
                      <a:hlinkClick r:id="rId5"/>
                    </pic:cNvPr>
                    <pic:cNvPicPr>
                      <a:picLocks noChangeAspect="1" noChangeArrowheads="1"/>
                    </pic:cNvPicPr>
                  </pic:nvPicPr>
                  <pic:blipFill>
                    <a:blip r:embed="rId6"/>
                    <a:srcRect/>
                    <a:stretch>
                      <a:fillRect/>
                    </a:stretch>
                  </pic:blipFill>
                  <pic:spPr bwMode="auto">
                    <a:xfrm>
                      <a:off x="0" y="0"/>
                      <a:ext cx="4762500" cy="3743325"/>
                    </a:xfrm>
                    <a:prstGeom prst="rect">
                      <a:avLst/>
                    </a:prstGeom>
                    <a:noFill/>
                    <a:ln w="9525">
                      <a:noFill/>
                      <a:miter lim="800000"/>
                      <a:headEnd/>
                      <a:tailEnd/>
                    </a:ln>
                  </pic:spPr>
                </pic:pic>
              </a:graphicData>
            </a:graphic>
          </wp:inline>
        </w:drawing>
      </w:r>
    </w:p>
    <w:p w:rsidR="00030A68" w:rsidRPr="00030A68" w:rsidRDefault="00030A68" w:rsidP="00030A68">
      <w:pPr>
        <w:pBdr>
          <w:bottom w:val="single" w:sz="6" w:space="4" w:color="C3CAD5"/>
        </w:pBdr>
        <w:spacing w:after="150" w:line="240" w:lineRule="auto"/>
        <w:outlineLvl w:val="2"/>
        <w:rPr>
          <w:rFonts w:ascii="Times New Roman" w:eastAsia="Times New Roman" w:hAnsi="Times New Roman" w:cs="Times New Roman"/>
          <w:b/>
          <w:bCs/>
          <w:color w:val="314D7C"/>
          <w:sz w:val="24"/>
          <w:szCs w:val="24"/>
        </w:rPr>
      </w:pPr>
      <w:r w:rsidRPr="00030A68">
        <w:rPr>
          <w:rFonts w:ascii="Times New Roman" w:eastAsia="Times New Roman" w:hAnsi="Times New Roman" w:cs="Times New Roman"/>
          <w:b/>
          <w:bCs/>
          <w:color w:val="314D7C"/>
          <w:sz w:val="24"/>
          <w:szCs w:val="24"/>
        </w:rPr>
        <w:t>- Configure NTP Server</w:t>
      </w:r>
    </w:p>
    <w:p w:rsidR="00030A68" w:rsidRPr="00030A68" w:rsidRDefault="00030A68" w:rsidP="00030A68">
      <w:pPr>
        <w:spacing w:after="0" w:line="240" w:lineRule="auto"/>
        <w:rPr>
          <w:rFonts w:ascii="Times New Roman" w:eastAsia="Times New Roman" w:hAnsi="Times New Roman" w:cs="Times New Roman"/>
          <w:b/>
          <w:color w:val="474B51"/>
          <w:sz w:val="24"/>
          <w:szCs w:val="24"/>
        </w:rPr>
      </w:pPr>
      <w:r w:rsidRPr="00030A68">
        <w:rPr>
          <w:rFonts w:ascii="Times New Roman" w:eastAsia="Times New Roman" w:hAnsi="Times New Roman" w:cs="Times New Roman"/>
          <w:b/>
          <w:color w:val="474B51"/>
          <w:sz w:val="24"/>
          <w:szCs w:val="24"/>
        </w:rPr>
        <w:t>It's very important to keep in synchronization the time between master and agent server.</w:t>
      </w:r>
    </w:p>
    <w:p w:rsidR="00030A68" w:rsidRPr="00030A68" w:rsidRDefault="00030A68" w:rsidP="00030A68">
      <w:pPr>
        <w:spacing w:after="0" w:line="240" w:lineRule="auto"/>
        <w:rPr>
          <w:rFonts w:ascii="Times New Roman" w:eastAsia="Times New Roman" w:hAnsi="Times New Roman" w:cs="Times New Roman"/>
          <w:b/>
          <w:color w:val="474B51"/>
          <w:sz w:val="24"/>
          <w:szCs w:val="24"/>
        </w:rPr>
      </w:pPr>
      <w:r w:rsidRPr="00030A68">
        <w:rPr>
          <w:rFonts w:ascii="Times New Roman" w:eastAsia="Times New Roman" w:hAnsi="Times New Roman" w:cs="Times New Roman"/>
          <w:b/>
          <w:color w:val="474B51"/>
          <w:sz w:val="24"/>
          <w:szCs w:val="24"/>
        </w:rPr>
        <w:t>Install the NTP packages on both servers using the yum command.</w:t>
      </w:r>
    </w:p>
    <w:p w:rsidR="00030A68" w:rsidRPr="00030A68" w:rsidRDefault="00030A68" w:rsidP="00030A68">
      <w:pPr>
        <w:pBdr>
          <w:top w:val="dashed" w:sz="6" w:space="12" w:color="2F6FAB"/>
          <w:left w:val="dashed" w:sz="6" w:space="12" w:color="2F6FAB"/>
          <w:bottom w:val="dashed" w:sz="6" w:space="12" w:color="2F6FAB"/>
          <w:right w:val="dashed" w:sz="6" w:space="12" w:color="2F6FAB"/>
        </w:pBdr>
        <w:shd w:val="clear" w:color="auto" w:fill="F9F9F9"/>
        <w:spacing w:before="150" w:after="150" w:line="264" w:lineRule="atLeast"/>
        <w:rPr>
          <w:rFonts w:ascii="Times New Roman" w:eastAsia="Times New Roman" w:hAnsi="Times New Roman" w:cs="Times New Roman"/>
          <w:b/>
          <w:i/>
          <w:iCs/>
          <w:color w:val="000000"/>
          <w:sz w:val="24"/>
          <w:szCs w:val="24"/>
        </w:rPr>
      </w:pPr>
      <w:r w:rsidRPr="00030A68">
        <w:rPr>
          <w:rFonts w:ascii="Times New Roman" w:eastAsia="Times New Roman" w:hAnsi="Times New Roman" w:cs="Times New Roman"/>
          <w:b/>
          <w:i/>
          <w:iCs/>
          <w:color w:val="000000"/>
          <w:sz w:val="24"/>
          <w:szCs w:val="24"/>
        </w:rPr>
        <w:t xml:space="preserve">yum -y install </w:t>
      </w:r>
      <w:proofErr w:type="spellStart"/>
      <w:r w:rsidRPr="00030A68">
        <w:rPr>
          <w:rFonts w:ascii="Times New Roman" w:eastAsia="Times New Roman" w:hAnsi="Times New Roman" w:cs="Times New Roman"/>
          <w:b/>
          <w:i/>
          <w:iCs/>
          <w:color w:val="000000"/>
          <w:sz w:val="24"/>
          <w:szCs w:val="24"/>
        </w:rPr>
        <w:t>ntp</w:t>
      </w:r>
      <w:proofErr w:type="spellEnd"/>
      <w:r w:rsidRPr="00030A68">
        <w:rPr>
          <w:rFonts w:ascii="Times New Roman" w:eastAsia="Times New Roman" w:hAnsi="Times New Roman" w:cs="Times New Roman"/>
          <w:b/>
          <w:i/>
          <w:iCs/>
          <w:color w:val="000000"/>
          <w:sz w:val="24"/>
          <w:szCs w:val="24"/>
        </w:rPr>
        <w:t xml:space="preserve"> </w:t>
      </w:r>
      <w:proofErr w:type="spellStart"/>
      <w:r w:rsidRPr="00030A68">
        <w:rPr>
          <w:rFonts w:ascii="Times New Roman" w:eastAsia="Times New Roman" w:hAnsi="Times New Roman" w:cs="Times New Roman"/>
          <w:b/>
          <w:i/>
          <w:iCs/>
          <w:color w:val="000000"/>
          <w:sz w:val="24"/>
          <w:szCs w:val="24"/>
        </w:rPr>
        <w:t>ntpdate</w:t>
      </w:r>
      <w:proofErr w:type="spellEnd"/>
    </w:p>
    <w:p w:rsidR="00030A68" w:rsidRPr="00030A68" w:rsidRDefault="00030A68" w:rsidP="00030A68">
      <w:pPr>
        <w:spacing w:after="0" w:line="240" w:lineRule="auto"/>
        <w:rPr>
          <w:rFonts w:ascii="Times New Roman" w:eastAsia="Times New Roman" w:hAnsi="Times New Roman" w:cs="Times New Roman"/>
          <w:b/>
          <w:color w:val="474B51"/>
          <w:sz w:val="24"/>
          <w:szCs w:val="24"/>
        </w:rPr>
      </w:pPr>
      <w:r w:rsidRPr="00030A68">
        <w:rPr>
          <w:rFonts w:ascii="Times New Roman" w:eastAsia="Times New Roman" w:hAnsi="Times New Roman" w:cs="Times New Roman"/>
          <w:b/>
          <w:color w:val="474B51"/>
          <w:sz w:val="24"/>
          <w:szCs w:val="24"/>
        </w:rPr>
        <w:t>After the installation is complete, choose the NTP pool as you want by running the command as below.</w:t>
      </w:r>
    </w:p>
    <w:p w:rsidR="00030A68" w:rsidRPr="00030A68" w:rsidRDefault="00030A68" w:rsidP="00030A68">
      <w:pPr>
        <w:pBdr>
          <w:top w:val="dashed" w:sz="6" w:space="12" w:color="2F6FAB"/>
          <w:left w:val="dashed" w:sz="6" w:space="12" w:color="2F6FAB"/>
          <w:bottom w:val="dashed" w:sz="6" w:space="12" w:color="2F6FAB"/>
          <w:right w:val="dashed" w:sz="6" w:space="12" w:color="2F6FAB"/>
        </w:pBdr>
        <w:shd w:val="clear" w:color="auto" w:fill="F9F9F9"/>
        <w:spacing w:before="150" w:after="150" w:line="264" w:lineRule="atLeast"/>
        <w:rPr>
          <w:rFonts w:ascii="Times New Roman" w:eastAsia="Times New Roman" w:hAnsi="Times New Roman" w:cs="Times New Roman"/>
          <w:b/>
          <w:i/>
          <w:iCs/>
          <w:color w:val="000000"/>
          <w:sz w:val="24"/>
          <w:szCs w:val="24"/>
        </w:rPr>
      </w:pPr>
      <w:proofErr w:type="spellStart"/>
      <w:r w:rsidRPr="00030A68">
        <w:rPr>
          <w:rFonts w:ascii="Times New Roman" w:eastAsia="Times New Roman" w:hAnsi="Times New Roman" w:cs="Times New Roman"/>
          <w:b/>
          <w:i/>
          <w:iCs/>
          <w:color w:val="000000"/>
          <w:sz w:val="24"/>
          <w:szCs w:val="24"/>
        </w:rPr>
        <w:t>sudo</w:t>
      </w:r>
      <w:proofErr w:type="spellEnd"/>
      <w:r w:rsidRPr="00030A68">
        <w:rPr>
          <w:rFonts w:ascii="Times New Roman" w:eastAsia="Times New Roman" w:hAnsi="Times New Roman" w:cs="Times New Roman"/>
          <w:b/>
          <w:i/>
          <w:iCs/>
          <w:color w:val="000000"/>
          <w:sz w:val="24"/>
          <w:szCs w:val="24"/>
        </w:rPr>
        <w:t xml:space="preserve"> </w:t>
      </w:r>
      <w:proofErr w:type="spellStart"/>
      <w:r w:rsidRPr="00030A68">
        <w:rPr>
          <w:rFonts w:ascii="Times New Roman" w:eastAsia="Times New Roman" w:hAnsi="Times New Roman" w:cs="Times New Roman"/>
          <w:b/>
          <w:i/>
          <w:iCs/>
          <w:color w:val="000000"/>
          <w:sz w:val="24"/>
          <w:szCs w:val="24"/>
        </w:rPr>
        <w:t>ntpdate</w:t>
      </w:r>
      <w:proofErr w:type="spellEnd"/>
      <w:r w:rsidRPr="00030A68">
        <w:rPr>
          <w:rFonts w:ascii="Times New Roman" w:eastAsia="Times New Roman" w:hAnsi="Times New Roman" w:cs="Times New Roman"/>
          <w:b/>
          <w:i/>
          <w:iCs/>
          <w:color w:val="000000"/>
          <w:sz w:val="24"/>
          <w:szCs w:val="24"/>
        </w:rPr>
        <w:t xml:space="preserve"> 0.centos.pool.ntp.org</w:t>
      </w:r>
    </w:p>
    <w:p w:rsidR="00030A68" w:rsidRPr="00030A68" w:rsidRDefault="00030A68" w:rsidP="00030A68">
      <w:pPr>
        <w:spacing w:after="0" w:line="240" w:lineRule="auto"/>
        <w:rPr>
          <w:rFonts w:ascii="Times New Roman" w:eastAsia="Times New Roman" w:hAnsi="Times New Roman" w:cs="Times New Roman"/>
          <w:b/>
          <w:color w:val="474B51"/>
          <w:sz w:val="24"/>
          <w:szCs w:val="24"/>
        </w:rPr>
      </w:pPr>
      <w:r w:rsidRPr="00030A68">
        <w:rPr>
          <w:rFonts w:ascii="Times New Roman" w:eastAsia="Times New Roman" w:hAnsi="Times New Roman" w:cs="Times New Roman"/>
          <w:b/>
          <w:color w:val="474B51"/>
          <w:sz w:val="24"/>
          <w:szCs w:val="24"/>
        </w:rPr>
        <w:t xml:space="preserve">Now start the NTP service and enable it to launch </w:t>
      </w:r>
      <w:proofErr w:type="spellStart"/>
      <w:r w:rsidRPr="00030A68">
        <w:rPr>
          <w:rFonts w:ascii="Times New Roman" w:eastAsia="Times New Roman" w:hAnsi="Times New Roman" w:cs="Times New Roman"/>
          <w:b/>
          <w:color w:val="474B51"/>
          <w:sz w:val="24"/>
          <w:szCs w:val="24"/>
        </w:rPr>
        <w:t>everytime</w:t>
      </w:r>
      <w:proofErr w:type="spellEnd"/>
      <w:r w:rsidRPr="00030A68">
        <w:rPr>
          <w:rFonts w:ascii="Times New Roman" w:eastAsia="Times New Roman" w:hAnsi="Times New Roman" w:cs="Times New Roman"/>
          <w:b/>
          <w:color w:val="474B51"/>
          <w:sz w:val="24"/>
          <w:szCs w:val="24"/>
        </w:rPr>
        <w:t xml:space="preserve"> at system boot.</w:t>
      </w:r>
    </w:p>
    <w:p w:rsidR="00030A68" w:rsidRPr="00030A68" w:rsidRDefault="00030A68" w:rsidP="00030A68">
      <w:pPr>
        <w:pBdr>
          <w:top w:val="dashed" w:sz="6" w:space="12" w:color="2F6FAB"/>
          <w:left w:val="dashed" w:sz="6" w:space="12" w:color="2F6FAB"/>
          <w:bottom w:val="dashed" w:sz="6" w:space="12" w:color="2F6FAB"/>
          <w:right w:val="dashed" w:sz="6" w:space="12" w:color="2F6FAB"/>
        </w:pBdr>
        <w:shd w:val="clear" w:color="auto" w:fill="F9F9F9"/>
        <w:spacing w:before="150" w:after="150" w:line="264" w:lineRule="atLeast"/>
        <w:rPr>
          <w:rFonts w:ascii="Times New Roman" w:eastAsia="Times New Roman" w:hAnsi="Times New Roman" w:cs="Times New Roman"/>
          <w:b/>
          <w:i/>
          <w:iCs/>
          <w:color w:val="000000"/>
          <w:sz w:val="24"/>
          <w:szCs w:val="24"/>
        </w:rPr>
      </w:pPr>
      <w:proofErr w:type="spellStart"/>
      <w:r w:rsidRPr="00030A68">
        <w:rPr>
          <w:rFonts w:ascii="Times New Roman" w:eastAsia="Times New Roman" w:hAnsi="Times New Roman" w:cs="Times New Roman"/>
          <w:b/>
          <w:i/>
          <w:iCs/>
          <w:color w:val="000000"/>
          <w:sz w:val="24"/>
          <w:szCs w:val="24"/>
        </w:rPr>
        <w:t>sudo</w:t>
      </w:r>
      <w:proofErr w:type="spellEnd"/>
      <w:r w:rsidRPr="00030A68">
        <w:rPr>
          <w:rFonts w:ascii="Times New Roman" w:eastAsia="Times New Roman" w:hAnsi="Times New Roman" w:cs="Times New Roman"/>
          <w:b/>
          <w:i/>
          <w:iCs/>
          <w:color w:val="000000"/>
          <w:sz w:val="24"/>
          <w:szCs w:val="24"/>
        </w:rPr>
        <w:t xml:space="preserve"> </w:t>
      </w:r>
      <w:proofErr w:type="spellStart"/>
      <w:r w:rsidRPr="00030A68">
        <w:rPr>
          <w:rFonts w:ascii="Times New Roman" w:eastAsia="Times New Roman" w:hAnsi="Times New Roman" w:cs="Times New Roman"/>
          <w:b/>
          <w:i/>
          <w:iCs/>
          <w:color w:val="000000"/>
          <w:sz w:val="24"/>
          <w:szCs w:val="24"/>
        </w:rPr>
        <w:t>systemctl</w:t>
      </w:r>
      <w:proofErr w:type="spellEnd"/>
      <w:r w:rsidRPr="00030A68">
        <w:rPr>
          <w:rFonts w:ascii="Times New Roman" w:eastAsia="Times New Roman" w:hAnsi="Times New Roman" w:cs="Times New Roman"/>
          <w:b/>
          <w:i/>
          <w:iCs/>
          <w:color w:val="000000"/>
          <w:sz w:val="24"/>
          <w:szCs w:val="24"/>
        </w:rPr>
        <w:t xml:space="preserve"> start </w:t>
      </w:r>
      <w:proofErr w:type="spellStart"/>
      <w:r w:rsidRPr="00030A68">
        <w:rPr>
          <w:rFonts w:ascii="Times New Roman" w:eastAsia="Times New Roman" w:hAnsi="Times New Roman" w:cs="Times New Roman"/>
          <w:b/>
          <w:i/>
          <w:iCs/>
          <w:color w:val="000000"/>
          <w:sz w:val="24"/>
          <w:szCs w:val="24"/>
        </w:rPr>
        <w:t>ntpd</w:t>
      </w:r>
      <w:proofErr w:type="spellEnd"/>
      <w:r w:rsidRPr="00030A68">
        <w:rPr>
          <w:rFonts w:ascii="Times New Roman" w:eastAsia="Times New Roman" w:hAnsi="Times New Roman" w:cs="Times New Roman"/>
          <w:b/>
          <w:i/>
          <w:iCs/>
          <w:color w:val="000000"/>
          <w:sz w:val="24"/>
          <w:szCs w:val="24"/>
        </w:rPr>
        <w:br/>
      </w:r>
      <w:proofErr w:type="spellStart"/>
      <w:r w:rsidRPr="00030A68">
        <w:rPr>
          <w:rFonts w:ascii="Times New Roman" w:eastAsia="Times New Roman" w:hAnsi="Times New Roman" w:cs="Times New Roman"/>
          <w:b/>
          <w:i/>
          <w:iCs/>
          <w:color w:val="000000"/>
          <w:sz w:val="24"/>
          <w:szCs w:val="24"/>
        </w:rPr>
        <w:t>sudo</w:t>
      </w:r>
      <w:proofErr w:type="spellEnd"/>
      <w:r w:rsidRPr="00030A68">
        <w:rPr>
          <w:rFonts w:ascii="Times New Roman" w:eastAsia="Times New Roman" w:hAnsi="Times New Roman" w:cs="Times New Roman"/>
          <w:b/>
          <w:i/>
          <w:iCs/>
          <w:color w:val="000000"/>
          <w:sz w:val="24"/>
          <w:szCs w:val="24"/>
        </w:rPr>
        <w:t xml:space="preserve"> </w:t>
      </w:r>
      <w:proofErr w:type="spellStart"/>
      <w:r w:rsidRPr="00030A68">
        <w:rPr>
          <w:rFonts w:ascii="Times New Roman" w:eastAsia="Times New Roman" w:hAnsi="Times New Roman" w:cs="Times New Roman"/>
          <w:b/>
          <w:i/>
          <w:iCs/>
          <w:color w:val="000000"/>
          <w:sz w:val="24"/>
          <w:szCs w:val="24"/>
        </w:rPr>
        <w:t>systemctl</w:t>
      </w:r>
      <w:proofErr w:type="spellEnd"/>
      <w:r w:rsidRPr="00030A68">
        <w:rPr>
          <w:rFonts w:ascii="Times New Roman" w:eastAsia="Times New Roman" w:hAnsi="Times New Roman" w:cs="Times New Roman"/>
          <w:b/>
          <w:i/>
          <w:iCs/>
          <w:color w:val="000000"/>
          <w:sz w:val="24"/>
          <w:szCs w:val="24"/>
        </w:rPr>
        <w:t xml:space="preserve"> enable </w:t>
      </w:r>
      <w:proofErr w:type="spellStart"/>
      <w:r w:rsidRPr="00030A68">
        <w:rPr>
          <w:rFonts w:ascii="Times New Roman" w:eastAsia="Times New Roman" w:hAnsi="Times New Roman" w:cs="Times New Roman"/>
          <w:b/>
          <w:i/>
          <w:iCs/>
          <w:color w:val="000000"/>
          <w:sz w:val="24"/>
          <w:szCs w:val="24"/>
        </w:rPr>
        <w:t>ntpd</w:t>
      </w:r>
      <w:proofErr w:type="spellEnd"/>
    </w:p>
    <w:p w:rsidR="00030A68" w:rsidRPr="00030A68" w:rsidRDefault="00030A68" w:rsidP="00030A68">
      <w:pPr>
        <w:spacing w:after="0" w:line="240" w:lineRule="auto"/>
        <w:rPr>
          <w:ins w:id="0" w:author="Unknown"/>
          <w:rFonts w:ascii="Times New Roman" w:eastAsia="Times New Roman" w:hAnsi="Times New Roman" w:cs="Times New Roman"/>
          <w:b/>
          <w:color w:val="474B51"/>
          <w:sz w:val="24"/>
          <w:szCs w:val="24"/>
        </w:rPr>
      </w:pPr>
      <w:ins w:id="1" w:author="Unknown">
        <w:r w:rsidRPr="00030A68">
          <w:rPr>
            <w:rFonts w:ascii="Times New Roman" w:eastAsia="Times New Roman" w:hAnsi="Times New Roman" w:cs="Times New Roman"/>
            <w:b/>
            <w:color w:val="474B51"/>
            <w:sz w:val="24"/>
            <w:szCs w:val="24"/>
          </w:rPr>
          <w:t>NTP installation and configuration has been completed.</w:t>
        </w:r>
      </w:ins>
    </w:p>
    <w:p w:rsidR="00030A68" w:rsidRPr="00030A68" w:rsidRDefault="00030A68" w:rsidP="00030A68">
      <w:pPr>
        <w:spacing w:after="0" w:line="240" w:lineRule="auto"/>
        <w:jc w:val="center"/>
        <w:rPr>
          <w:ins w:id="2" w:author="Unknown"/>
          <w:rFonts w:ascii="Times New Roman" w:eastAsia="Times New Roman" w:hAnsi="Times New Roman" w:cs="Times New Roman"/>
          <w:b/>
          <w:color w:val="474B51"/>
          <w:sz w:val="24"/>
          <w:szCs w:val="24"/>
        </w:rPr>
      </w:pPr>
      <w:r w:rsidRPr="00030A68">
        <w:rPr>
          <w:rFonts w:ascii="Times New Roman" w:eastAsia="Times New Roman" w:hAnsi="Times New Roman" w:cs="Times New Roman"/>
          <w:b/>
          <w:noProof/>
          <w:color w:val="314D7C"/>
          <w:sz w:val="24"/>
          <w:szCs w:val="24"/>
        </w:rPr>
        <w:lastRenderedPageBreak/>
        <w:drawing>
          <wp:inline distT="0" distB="0" distL="0" distR="0">
            <wp:extent cx="4762500" cy="1066800"/>
            <wp:effectExtent l="19050" t="0" r="0" b="0"/>
            <wp:docPr id="2" name="Picture 2" descr="Configure NTP">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figure NTP">
                      <a:hlinkClick r:id="rId7"/>
                    </pic:cNvPr>
                    <pic:cNvPicPr>
                      <a:picLocks noChangeAspect="1" noChangeArrowheads="1"/>
                    </pic:cNvPicPr>
                  </pic:nvPicPr>
                  <pic:blipFill>
                    <a:blip r:embed="rId8"/>
                    <a:srcRect/>
                    <a:stretch>
                      <a:fillRect/>
                    </a:stretch>
                  </pic:blipFill>
                  <pic:spPr bwMode="auto">
                    <a:xfrm>
                      <a:off x="0" y="0"/>
                      <a:ext cx="4762500" cy="1066800"/>
                    </a:xfrm>
                    <a:prstGeom prst="rect">
                      <a:avLst/>
                    </a:prstGeom>
                    <a:noFill/>
                    <a:ln w="9525">
                      <a:noFill/>
                      <a:miter lim="800000"/>
                      <a:headEnd/>
                      <a:tailEnd/>
                    </a:ln>
                  </pic:spPr>
                </pic:pic>
              </a:graphicData>
            </a:graphic>
          </wp:inline>
        </w:drawing>
      </w:r>
    </w:p>
    <w:p w:rsidR="00030A68" w:rsidRPr="00030A68" w:rsidRDefault="00030A68" w:rsidP="00030A68">
      <w:pPr>
        <w:pBdr>
          <w:bottom w:val="single" w:sz="6" w:space="4" w:color="C3CAD5"/>
        </w:pBdr>
        <w:spacing w:after="150" w:line="240" w:lineRule="auto"/>
        <w:outlineLvl w:val="2"/>
        <w:rPr>
          <w:ins w:id="3" w:author="Unknown"/>
          <w:rFonts w:ascii="Times New Roman" w:eastAsia="Times New Roman" w:hAnsi="Times New Roman" w:cs="Times New Roman"/>
          <w:b/>
          <w:bCs/>
          <w:color w:val="314D7C"/>
          <w:sz w:val="24"/>
          <w:szCs w:val="24"/>
        </w:rPr>
      </w:pPr>
      <w:ins w:id="4" w:author="Unknown">
        <w:r w:rsidRPr="00030A68">
          <w:rPr>
            <w:rFonts w:ascii="Times New Roman" w:eastAsia="Times New Roman" w:hAnsi="Times New Roman" w:cs="Times New Roman"/>
            <w:b/>
            <w:bCs/>
            <w:color w:val="314D7C"/>
            <w:sz w:val="24"/>
            <w:szCs w:val="24"/>
          </w:rPr>
          <w:t xml:space="preserve">- Disable </w:t>
        </w:r>
        <w:proofErr w:type="spellStart"/>
        <w:r w:rsidRPr="00030A68">
          <w:rPr>
            <w:rFonts w:ascii="Times New Roman" w:eastAsia="Times New Roman" w:hAnsi="Times New Roman" w:cs="Times New Roman"/>
            <w:b/>
            <w:bCs/>
            <w:color w:val="314D7C"/>
            <w:sz w:val="24"/>
            <w:szCs w:val="24"/>
          </w:rPr>
          <w:t>SELinux</w:t>
        </w:r>
        <w:proofErr w:type="spellEnd"/>
      </w:ins>
    </w:p>
    <w:p w:rsidR="00030A68" w:rsidRPr="00030A68" w:rsidRDefault="00030A68" w:rsidP="00030A68">
      <w:pPr>
        <w:spacing w:after="0" w:line="240" w:lineRule="auto"/>
        <w:rPr>
          <w:ins w:id="5" w:author="Unknown"/>
          <w:rFonts w:ascii="Times New Roman" w:eastAsia="Times New Roman" w:hAnsi="Times New Roman" w:cs="Times New Roman"/>
          <w:b/>
          <w:color w:val="474B51"/>
          <w:sz w:val="24"/>
          <w:szCs w:val="24"/>
        </w:rPr>
      </w:pPr>
      <w:ins w:id="6" w:author="Unknown">
        <w:r w:rsidRPr="00030A68">
          <w:rPr>
            <w:rFonts w:ascii="Times New Roman" w:eastAsia="Times New Roman" w:hAnsi="Times New Roman" w:cs="Times New Roman"/>
            <w:b/>
            <w:color w:val="474B51"/>
            <w:sz w:val="24"/>
            <w:szCs w:val="24"/>
          </w:rPr>
          <w:t xml:space="preserve">Edit the </w:t>
        </w:r>
        <w:proofErr w:type="spellStart"/>
        <w:r w:rsidRPr="00030A68">
          <w:rPr>
            <w:rFonts w:ascii="Times New Roman" w:eastAsia="Times New Roman" w:hAnsi="Times New Roman" w:cs="Times New Roman"/>
            <w:b/>
            <w:color w:val="474B51"/>
            <w:sz w:val="24"/>
            <w:szCs w:val="24"/>
          </w:rPr>
          <w:t>SELinux</w:t>
        </w:r>
        <w:proofErr w:type="spellEnd"/>
        <w:r w:rsidRPr="00030A68">
          <w:rPr>
            <w:rFonts w:ascii="Times New Roman" w:eastAsia="Times New Roman" w:hAnsi="Times New Roman" w:cs="Times New Roman"/>
            <w:b/>
            <w:color w:val="474B51"/>
            <w:sz w:val="24"/>
            <w:szCs w:val="24"/>
          </w:rPr>
          <w:t xml:space="preserve"> configuration using vim.</w:t>
        </w:r>
      </w:ins>
    </w:p>
    <w:p w:rsidR="00030A68" w:rsidRPr="00030A68" w:rsidRDefault="00030A68" w:rsidP="00030A68">
      <w:pPr>
        <w:pBdr>
          <w:top w:val="dashed" w:sz="6" w:space="12" w:color="2F6FAB"/>
          <w:left w:val="dashed" w:sz="6" w:space="12" w:color="2F6FAB"/>
          <w:bottom w:val="dashed" w:sz="6" w:space="12" w:color="2F6FAB"/>
          <w:right w:val="dashed" w:sz="6" w:space="12" w:color="2F6FAB"/>
        </w:pBdr>
        <w:shd w:val="clear" w:color="auto" w:fill="F9F9F9"/>
        <w:spacing w:before="150" w:after="150" w:line="264" w:lineRule="atLeast"/>
        <w:rPr>
          <w:ins w:id="7" w:author="Unknown"/>
          <w:rFonts w:ascii="Times New Roman" w:eastAsia="Times New Roman" w:hAnsi="Times New Roman" w:cs="Times New Roman"/>
          <w:b/>
          <w:i/>
          <w:iCs/>
          <w:color w:val="000000"/>
          <w:sz w:val="24"/>
          <w:szCs w:val="24"/>
        </w:rPr>
      </w:pPr>
      <w:ins w:id="8" w:author="Unknown">
        <w:r w:rsidRPr="00030A68">
          <w:rPr>
            <w:rFonts w:ascii="Times New Roman" w:eastAsia="Times New Roman" w:hAnsi="Times New Roman" w:cs="Times New Roman"/>
            <w:b/>
            <w:i/>
            <w:iCs/>
            <w:color w:val="000000"/>
            <w:sz w:val="24"/>
            <w:szCs w:val="24"/>
          </w:rPr>
          <w:t>vim /etc/</w:t>
        </w:r>
        <w:proofErr w:type="spellStart"/>
        <w:r w:rsidRPr="00030A68">
          <w:rPr>
            <w:rFonts w:ascii="Times New Roman" w:eastAsia="Times New Roman" w:hAnsi="Times New Roman" w:cs="Times New Roman"/>
            <w:b/>
            <w:i/>
            <w:iCs/>
            <w:color w:val="000000"/>
            <w:sz w:val="24"/>
            <w:szCs w:val="24"/>
          </w:rPr>
          <w:t>sysconfig</w:t>
        </w:r>
        <w:proofErr w:type="spellEnd"/>
        <w:r w:rsidRPr="00030A68">
          <w:rPr>
            <w:rFonts w:ascii="Times New Roman" w:eastAsia="Times New Roman" w:hAnsi="Times New Roman" w:cs="Times New Roman"/>
            <w:b/>
            <w:i/>
            <w:iCs/>
            <w:color w:val="000000"/>
            <w:sz w:val="24"/>
            <w:szCs w:val="24"/>
          </w:rPr>
          <w:t>/</w:t>
        </w:r>
        <w:proofErr w:type="spellStart"/>
        <w:r w:rsidRPr="00030A68">
          <w:rPr>
            <w:rFonts w:ascii="Times New Roman" w:eastAsia="Times New Roman" w:hAnsi="Times New Roman" w:cs="Times New Roman"/>
            <w:b/>
            <w:i/>
            <w:iCs/>
            <w:color w:val="000000"/>
            <w:sz w:val="24"/>
            <w:szCs w:val="24"/>
          </w:rPr>
          <w:t>selinux</w:t>
        </w:r>
        <w:proofErr w:type="spellEnd"/>
      </w:ins>
    </w:p>
    <w:p w:rsidR="00030A68" w:rsidRPr="00030A68" w:rsidRDefault="00030A68" w:rsidP="00030A68">
      <w:pPr>
        <w:spacing w:after="0" w:line="240" w:lineRule="auto"/>
        <w:rPr>
          <w:ins w:id="9" w:author="Unknown"/>
          <w:rFonts w:ascii="Times New Roman" w:eastAsia="Times New Roman" w:hAnsi="Times New Roman" w:cs="Times New Roman"/>
          <w:b/>
          <w:color w:val="474B51"/>
          <w:sz w:val="24"/>
          <w:szCs w:val="24"/>
        </w:rPr>
      </w:pPr>
      <w:ins w:id="10" w:author="Unknown">
        <w:r w:rsidRPr="00030A68">
          <w:rPr>
            <w:rFonts w:ascii="Times New Roman" w:eastAsia="Times New Roman" w:hAnsi="Times New Roman" w:cs="Times New Roman"/>
            <w:b/>
            <w:color w:val="474B51"/>
            <w:sz w:val="24"/>
            <w:szCs w:val="24"/>
          </w:rPr>
          <w:t>Change the SELINUX value to 'disabled'.</w:t>
        </w:r>
      </w:ins>
    </w:p>
    <w:p w:rsidR="00030A68" w:rsidRPr="00030A68" w:rsidRDefault="00030A68" w:rsidP="00030A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8" w:lineRule="atLeast"/>
        <w:rPr>
          <w:ins w:id="11" w:author="Unknown"/>
          <w:rFonts w:ascii="Times New Roman" w:eastAsia="Times New Roman" w:hAnsi="Times New Roman" w:cs="Times New Roman"/>
          <w:b/>
          <w:i/>
          <w:iCs/>
          <w:color w:val="000000"/>
          <w:sz w:val="24"/>
          <w:szCs w:val="24"/>
        </w:rPr>
      </w:pPr>
      <w:ins w:id="12" w:author="Unknown">
        <w:r w:rsidRPr="00030A68">
          <w:rPr>
            <w:rFonts w:ascii="Times New Roman" w:eastAsia="Times New Roman" w:hAnsi="Times New Roman" w:cs="Times New Roman"/>
            <w:b/>
            <w:i/>
            <w:iCs/>
            <w:color w:val="000000"/>
            <w:sz w:val="24"/>
            <w:szCs w:val="24"/>
          </w:rPr>
          <w:t>SELINUX=disabled</w:t>
        </w:r>
      </w:ins>
    </w:p>
    <w:p w:rsidR="00030A68" w:rsidRPr="00030A68" w:rsidRDefault="00030A68" w:rsidP="00030A68">
      <w:pPr>
        <w:spacing w:after="0" w:line="240" w:lineRule="auto"/>
        <w:rPr>
          <w:ins w:id="13" w:author="Unknown"/>
          <w:rFonts w:ascii="Times New Roman" w:eastAsia="Times New Roman" w:hAnsi="Times New Roman" w:cs="Times New Roman"/>
          <w:b/>
          <w:color w:val="474B51"/>
          <w:sz w:val="24"/>
          <w:szCs w:val="24"/>
        </w:rPr>
      </w:pPr>
      <w:ins w:id="14" w:author="Unknown">
        <w:r w:rsidRPr="00030A68">
          <w:rPr>
            <w:rFonts w:ascii="Times New Roman" w:eastAsia="Times New Roman" w:hAnsi="Times New Roman" w:cs="Times New Roman"/>
            <w:b/>
            <w:color w:val="474B51"/>
            <w:sz w:val="24"/>
            <w:szCs w:val="24"/>
          </w:rPr>
          <w:t>Save and exit.</w:t>
        </w:r>
      </w:ins>
    </w:p>
    <w:p w:rsidR="00030A68" w:rsidRPr="00030A68" w:rsidRDefault="00030A68" w:rsidP="00030A68">
      <w:pPr>
        <w:pBdr>
          <w:bottom w:val="single" w:sz="6" w:space="4" w:color="C3CAD5"/>
        </w:pBdr>
        <w:spacing w:after="150" w:line="240" w:lineRule="auto"/>
        <w:outlineLvl w:val="2"/>
        <w:rPr>
          <w:ins w:id="15" w:author="Unknown"/>
          <w:rFonts w:ascii="Times New Roman" w:eastAsia="Times New Roman" w:hAnsi="Times New Roman" w:cs="Times New Roman"/>
          <w:b/>
          <w:bCs/>
          <w:color w:val="314D7C"/>
          <w:sz w:val="24"/>
          <w:szCs w:val="24"/>
        </w:rPr>
      </w:pPr>
      <w:ins w:id="16" w:author="Unknown">
        <w:r w:rsidRPr="00030A68">
          <w:rPr>
            <w:rFonts w:ascii="Times New Roman" w:eastAsia="Times New Roman" w:hAnsi="Times New Roman" w:cs="Times New Roman"/>
            <w:b/>
            <w:bCs/>
            <w:color w:val="314D7C"/>
            <w:sz w:val="24"/>
            <w:szCs w:val="24"/>
          </w:rPr>
          <w:t>- Add Puppet Repository</w:t>
        </w:r>
      </w:ins>
    </w:p>
    <w:p w:rsidR="00030A68" w:rsidRPr="00030A68" w:rsidRDefault="00030A68" w:rsidP="00030A68">
      <w:pPr>
        <w:spacing w:after="0" w:line="240" w:lineRule="auto"/>
        <w:rPr>
          <w:ins w:id="17" w:author="Unknown"/>
          <w:rFonts w:ascii="Times New Roman" w:eastAsia="Times New Roman" w:hAnsi="Times New Roman" w:cs="Times New Roman"/>
          <w:b/>
          <w:color w:val="474B51"/>
          <w:sz w:val="24"/>
          <w:szCs w:val="24"/>
        </w:rPr>
      </w:pPr>
      <w:ins w:id="18" w:author="Unknown">
        <w:r w:rsidRPr="00030A68">
          <w:rPr>
            <w:rFonts w:ascii="Times New Roman" w:eastAsia="Times New Roman" w:hAnsi="Times New Roman" w:cs="Times New Roman"/>
            <w:b/>
            <w:color w:val="474B51"/>
            <w:sz w:val="24"/>
            <w:szCs w:val="24"/>
          </w:rPr>
          <w:t>Now add the puppet repository to the system using the rpm command below.</w:t>
        </w:r>
      </w:ins>
    </w:p>
    <w:p w:rsidR="00030A68" w:rsidRPr="00030A68" w:rsidRDefault="00030A68" w:rsidP="00030A68">
      <w:pPr>
        <w:pBdr>
          <w:top w:val="dashed" w:sz="6" w:space="12" w:color="2F6FAB"/>
          <w:left w:val="dashed" w:sz="6" w:space="12" w:color="2F6FAB"/>
          <w:bottom w:val="dashed" w:sz="6" w:space="12" w:color="2F6FAB"/>
          <w:right w:val="dashed" w:sz="6" w:space="12" w:color="2F6FAB"/>
        </w:pBdr>
        <w:shd w:val="clear" w:color="auto" w:fill="F9F9F9"/>
        <w:spacing w:before="150" w:after="150" w:line="264" w:lineRule="atLeast"/>
        <w:rPr>
          <w:ins w:id="19" w:author="Unknown"/>
          <w:rFonts w:ascii="Times New Roman" w:eastAsia="Times New Roman" w:hAnsi="Times New Roman" w:cs="Times New Roman"/>
          <w:b/>
          <w:i/>
          <w:iCs/>
          <w:color w:val="000000"/>
          <w:sz w:val="24"/>
          <w:szCs w:val="24"/>
        </w:rPr>
      </w:pPr>
      <w:ins w:id="20" w:author="Unknown">
        <w:r w:rsidRPr="00030A68">
          <w:rPr>
            <w:rFonts w:ascii="Times New Roman" w:eastAsia="Times New Roman" w:hAnsi="Times New Roman" w:cs="Times New Roman"/>
            <w:b/>
            <w:i/>
            <w:iCs/>
            <w:color w:val="000000"/>
            <w:sz w:val="24"/>
            <w:szCs w:val="24"/>
          </w:rPr>
          <w:t>rpm -</w:t>
        </w:r>
        <w:proofErr w:type="spellStart"/>
        <w:r w:rsidRPr="00030A68">
          <w:rPr>
            <w:rFonts w:ascii="Times New Roman" w:eastAsia="Times New Roman" w:hAnsi="Times New Roman" w:cs="Times New Roman"/>
            <w:b/>
            <w:i/>
            <w:iCs/>
            <w:color w:val="000000"/>
            <w:sz w:val="24"/>
            <w:szCs w:val="24"/>
          </w:rPr>
          <w:t>Uvh</w:t>
        </w:r>
        <w:proofErr w:type="spellEnd"/>
        <w:r w:rsidRPr="00030A68">
          <w:rPr>
            <w:rFonts w:ascii="Times New Roman" w:eastAsia="Times New Roman" w:hAnsi="Times New Roman" w:cs="Times New Roman"/>
            <w:b/>
            <w:i/>
            <w:iCs/>
            <w:color w:val="000000"/>
            <w:sz w:val="24"/>
            <w:szCs w:val="24"/>
          </w:rPr>
          <w:t xml:space="preserve"> https://yum.puppetlabs.com/puppet5/puppet5-release-el-7.noarch.rpm</w:t>
        </w:r>
      </w:ins>
    </w:p>
    <w:p w:rsidR="00030A68" w:rsidRPr="00030A68" w:rsidRDefault="00030A68" w:rsidP="00030A68">
      <w:pPr>
        <w:spacing w:after="0" w:line="240" w:lineRule="auto"/>
        <w:jc w:val="center"/>
        <w:rPr>
          <w:ins w:id="21" w:author="Unknown"/>
          <w:rFonts w:ascii="Times New Roman" w:eastAsia="Times New Roman" w:hAnsi="Times New Roman" w:cs="Times New Roman"/>
          <w:b/>
          <w:color w:val="474B51"/>
          <w:sz w:val="24"/>
          <w:szCs w:val="24"/>
        </w:rPr>
      </w:pPr>
      <w:r w:rsidRPr="00030A68">
        <w:rPr>
          <w:rFonts w:ascii="Times New Roman" w:eastAsia="Times New Roman" w:hAnsi="Times New Roman" w:cs="Times New Roman"/>
          <w:b/>
          <w:noProof/>
          <w:color w:val="314D7C"/>
          <w:sz w:val="24"/>
          <w:szCs w:val="24"/>
        </w:rPr>
        <w:drawing>
          <wp:inline distT="0" distB="0" distL="0" distR="0">
            <wp:extent cx="4762500" cy="1200150"/>
            <wp:effectExtent l="19050" t="0" r="0" b="0"/>
            <wp:docPr id="3" name="Picture 3" descr="Add puppet repository">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dd puppet repository">
                      <a:hlinkClick r:id="rId9"/>
                    </pic:cNvPr>
                    <pic:cNvPicPr>
                      <a:picLocks noChangeAspect="1" noChangeArrowheads="1"/>
                    </pic:cNvPicPr>
                  </pic:nvPicPr>
                  <pic:blipFill>
                    <a:blip r:embed="rId10"/>
                    <a:srcRect/>
                    <a:stretch>
                      <a:fillRect/>
                    </a:stretch>
                  </pic:blipFill>
                  <pic:spPr bwMode="auto">
                    <a:xfrm>
                      <a:off x="0" y="0"/>
                      <a:ext cx="4762500" cy="1200150"/>
                    </a:xfrm>
                    <a:prstGeom prst="rect">
                      <a:avLst/>
                    </a:prstGeom>
                    <a:noFill/>
                    <a:ln w="9525">
                      <a:noFill/>
                      <a:miter lim="800000"/>
                      <a:headEnd/>
                      <a:tailEnd/>
                    </a:ln>
                  </pic:spPr>
                </pic:pic>
              </a:graphicData>
            </a:graphic>
          </wp:inline>
        </w:drawing>
      </w:r>
    </w:p>
    <w:p w:rsidR="00030A68" w:rsidRPr="00030A68" w:rsidRDefault="00030A68" w:rsidP="00030A68">
      <w:pPr>
        <w:spacing w:after="0" w:line="240" w:lineRule="auto"/>
        <w:rPr>
          <w:ins w:id="22" w:author="Unknown"/>
          <w:rFonts w:ascii="Times New Roman" w:eastAsia="Times New Roman" w:hAnsi="Times New Roman" w:cs="Times New Roman"/>
          <w:b/>
          <w:color w:val="474B51"/>
          <w:sz w:val="24"/>
          <w:szCs w:val="24"/>
        </w:rPr>
      </w:pPr>
      <w:ins w:id="23" w:author="Unknown">
        <w:r w:rsidRPr="00030A68">
          <w:rPr>
            <w:rFonts w:ascii="Times New Roman" w:eastAsia="Times New Roman" w:hAnsi="Times New Roman" w:cs="Times New Roman"/>
            <w:b/>
            <w:color w:val="474B51"/>
            <w:sz w:val="24"/>
            <w:szCs w:val="24"/>
          </w:rPr>
          <w:t>When it is complete, reboot both servers.</w:t>
        </w:r>
      </w:ins>
    </w:p>
    <w:p w:rsidR="00030A68" w:rsidRPr="00030A68" w:rsidRDefault="00030A68" w:rsidP="00030A68">
      <w:pPr>
        <w:pBdr>
          <w:top w:val="dashed" w:sz="6" w:space="12" w:color="2F6FAB"/>
          <w:left w:val="dashed" w:sz="6" w:space="12" w:color="2F6FAB"/>
          <w:bottom w:val="dashed" w:sz="6" w:space="12" w:color="2F6FAB"/>
          <w:right w:val="dashed" w:sz="6" w:space="12" w:color="2F6FAB"/>
        </w:pBdr>
        <w:shd w:val="clear" w:color="auto" w:fill="F9F9F9"/>
        <w:spacing w:before="150" w:after="150" w:line="264" w:lineRule="atLeast"/>
        <w:rPr>
          <w:ins w:id="24" w:author="Unknown"/>
          <w:rFonts w:ascii="Times New Roman" w:eastAsia="Times New Roman" w:hAnsi="Times New Roman" w:cs="Times New Roman"/>
          <w:b/>
          <w:i/>
          <w:iCs/>
          <w:color w:val="000000"/>
          <w:sz w:val="24"/>
          <w:szCs w:val="24"/>
        </w:rPr>
      </w:pPr>
      <w:ins w:id="25" w:author="Unknown">
        <w:r w:rsidRPr="00030A68">
          <w:rPr>
            <w:rFonts w:ascii="Times New Roman" w:eastAsia="Times New Roman" w:hAnsi="Times New Roman" w:cs="Times New Roman"/>
            <w:b/>
            <w:i/>
            <w:iCs/>
            <w:color w:val="000000"/>
            <w:sz w:val="24"/>
            <w:szCs w:val="24"/>
          </w:rPr>
          <w:t>reboot</w:t>
        </w:r>
      </w:ins>
    </w:p>
    <w:p w:rsidR="00030A68" w:rsidRPr="00030A68" w:rsidRDefault="00030A68" w:rsidP="00030A68">
      <w:pPr>
        <w:spacing w:after="0" w:line="240" w:lineRule="auto"/>
        <w:rPr>
          <w:ins w:id="26" w:author="Unknown"/>
          <w:rFonts w:ascii="Times New Roman" w:eastAsia="Times New Roman" w:hAnsi="Times New Roman" w:cs="Times New Roman"/>
          <w:b/>
          <w:color w:val="474B51"/>
          <w:sz w:val="24"/>
          <w:szCs w:val="24"/>
        </w:rPr>
      </w:pPr>
      <w:ins w:id="27" w:author="Unknown">
        <w:r w:rsidRPr="00030A68">
          <w:rPr>
            <w:rFonts w:ascii="Times New Roman" w:eastAsia="Times New Roman" w:hAnsi="Times New Roman" w:cs="Times New Roman"/>
            <w:b/>
            <w:color w:val="474B51"/>
            <w:sz w:val="24"/>
            <w:szCs w:val="24"/>
          </w:rPr>
          <w:t>Now we're ready for puppet installation and configuration.</w:t>
        </w:r>
      </w:ins>
    </w:p>
    <w:p w:rsidR="00030A68" w:rsidRPr="00030A68" w:rsidRDefault="00030A68" w:rsidP="00030A68">
      <w:pPr>
        <w:pBdr>
          <w:bottom w:val="single" w:sz="6" w:space="4" w:color="C3CAD5"/>
        </w:pBdr>
        <w:spacing w:after="150" w:line="240" w:lineRule="auto"/>
        <w:outlineLvl w:val="1"/>
        <w:rPr>
          <w:ins w:id="28" w:author="Unknown"/>
          <w:rFonts w:ascii="Times New Roman" w:eastAsia="Times New Roman" w:hAnsi="Times New Roman" w:cs="Times New Roman"/>
          <w:b/>
          <w:bCs/>
          <w:color w:val="314D7C"/>
          <w:sz w:val="24"/>
          <w:szCs w:val="24"/>
        </w:rPr>
      </w:pPr>
      <w:ins w:id="29" w:author="Unknown">
        <w:r w:rsidRPr="00030A68">
          <w:rPr>
            <w:rFonts w:ascii="Times New Roman" w:eastAsia="Times New Roman" w:hAnsi="Times New Roman" w:cs="Times New Roman"/>
            <w:b/>
            <w:bCs/>
            <w:color w:val="314D7C"/>
            <w:sz w:val="24"/>
            <w:szCs w:val="24"/>
          </w:rPr>
          <w:t xml:space="preserve">Step 2 - Install and Configure </w:t>
        </w:r>
        <w:proofErr w:type="spellStart"/>
        <w:r w:rsidRPr="00030A68">
          <w:rPr>
            <w:rFonts w:ascii="Times New Roman" w:eastAsia="Times New Roman" w:hAnsi="Times New Roman" w:cs="Times New Roman"/>
            <w:b/>
            <w:bCs/>
            <w:color w:val="314D7C"/>
            <w:sz w:val="24"/>
            <w:szCs w:val="24"/>
          </w:rPr>
          <w:t>Puppetserver</w:t>
        </w:r>
        <w:proofErr w:type="spellEnd"/>
      </w:ins>
    </w:p>
    <w:p w:rsidR="00030A68" w:rsidRPr="00030A68" w:rsidRDefault="00030A68" w:rsidP="00030A68">
      <w:pPr>
        <w:spacing w:after="0" w:line="240" w:lineRule="auto"/>
        <w:rPr>
          <w:ins w:id="30" w:author="Unknown"/>
          <w:rFonts w:ascii="Times New Roman" w:eastAsia="Times New Roman" w:hAnsi="Times New Roman" w:cs="Times New Roman"/>
          <w:b/>
          <w:color w:val="474B51"/>
          <w:sz w:val="24"/>
          <w:szCs w:val="24"/>
        </w:rPr>
      </w:pPr>
      <w:ins w:id="31" w:author="Unknown">
        <w:r w:rsidRPr="00030A68">
          <w:rPr>
            <w:rFonts w:ascii="Times New Roman" w:eastAsia="Times New Roman" w:hAnsi="Times New Roman" w:cs="Times New Roman"/>
            <w:b/>
            <w:color w:val="474B51"/>
            <w:sz w:val="24"/>
            <w:szCs w:val="24"/>
          </w:rPr>
          <w:t xml:space="preserve">In this step, we will install the </w:t>
        </w:r>
        <w:proofErr w:type="spellStart"/>
        <w:r w:rsidRPr="00030A68">
          <w:rPr>
            <w:rFonts w:ascii="Times New Roman" w:eastAsia="Times New Roman" w:hAnsi="Times New Roman" w:cs="Times New Roman"/>
            <w:b/>
            <w:color w:val="474B51"/>
            <w:sz w:val="24"/>
            <w:szCs w:val="24"/>
          </w:rPr>
          <w:t>puppetserver</w:t>
        </w:r>
        <w:proofErr w:type="spellEnd"/>
        <w:r w:rsidRPr="00030A68">
          <w:rPr>
            <w:rFonts w:ascii="Times New Roman" w:eastAsia="Times New Roman" w:hAnsi="Times New Roman" w:cs="Times New Roman"/>
            <w:b/>
            <w:color w:val="474B51"/>
            <w:sz w:val="24"/>
            <w:szCs w:val="24"/>
          </w:rPr>
          <w:t xml:space="preserve"> on the master.hakase.io server. Install </w:t>
        </w:r>
        <w:proofErr w:type="spellStart"/>
        <w:r w:rsidRPr="00030A68">
          <w:rPr>
            <w:rFonts w:ascii="Times New Roman" w:eastAsia="Times New Roman" w:hAnsi="Times New Roman" w:cs="Times New Roman"/>
            <w:b/>
            <w:color w:val="474B51"/>
            <w:sz w:val="24"/>
            <w:szCs w:val="24"/>
          </w:rPr>
          <w:t>puppetserver</w:t>
        </w:r>
        <w:proofErr w:type="spellEnd"/>
        <w:r w:rsidRPr="00030A68">
          <w:rPr>
            <w:rFonts w:ascii="Times New Roman" w:eastAsia="Times New Roman" w:hAnsi="Times New Roman" w:cs="Times New Roman"/>
            <w:b/>
            <w:color w:val="474B51"/>
            <w:sz w:val="24"/>
            <w:szCs w:val="24"/>
          </w:rPr>
          <w:t xml:space="preserve"> using the yum command below.</w:t>
        </w:r>
      </w:ins>
    </w:p>
    <w:p w:rsidR="00030A68" w:rsidRPr="00030A68" w:rsidRDefault="00030A68" w:rsidP="00030A68">
      <w:pPr>
        <w:pBdr>
          <w:top w:val="dashed" w:sz="6" w:space="12" w:color="2F6FAB"/>
          <w:left w:val="dashed" w:sz="6" w:space="12" w:color="2F6FAB"/>
          <w:bottom w:val="dashed" w:sz="6" w:space="12" w:color="2F6FAB"/>
          <w:right w:val="dashed" w:sz="6" w:space="12" w:color="2F6FAB"/>
        </w:pBdr>
        <w:shd w:val="clear" w:color="auto" w:fill="F9F9F9"/>
        <w:spacing w:before="150" w:after="150" w:line="264" w:lineRule="atLeast"/>
        <w:rPr>
          <w:ins w:id="32" w:author="Unknown"/>
          <w:rFonts w:ascii="Times New Roman" w:eastAsia="Times New Roman" w:hAnsi="Times New Roman" w:cs="Times New Roman"/>
          <w:b/>
          <w:i/>
          <w:iCs/>
          <w:color w:val="000000"/>
          <w:sz w:val="24"/>
          <w:szCs w:val="24"/>
        </w:rPr>
      </w:pPr>
      <w:proofErr w:type="spellStart"/>
      <w:ins w:id="33" w:author="Unknown">
        <w:r w:rsidRPr="00030A68">
          <w:rPr>
            <w:rFonts w:ascii="Times New Roman" w:eastAsia="Times New Roman" w:hAnsi="Times New Roman" w:cs="Times New Roman"/>
            <w:b/>
            <w:i/>
            <w:iCs/>
            <w:color w:val="000000"/>
            <w:sz w:val="24"/>
            <w:szCs w:val="24"/>
          </w:rPr>
          <w:t>sudo</w:t>
        </w:r>
        <w:proofErr w:type="spellEnd"/>
        <w:r w:rsidRPr="00030A68">
          <w:rPr>
            <w:rFonts w:ascii="Times New Roman" w:eastAsia="Times New Roman" w:hAnsi="Times New Roman" w:cs="Times New Roman"/>
            <w:b/>
            <w:i/>
            <w:iCs/>
            <w:color w:val="000000"/>
            <w:sz w:val="24"/>
            <w:szCs w:val="24"/>
          </w:rPr>
          <w:t xml:space="preserve"> yum -y install </w:t>
        </w:r>
        <w:proofErr w:type="spellStart"/>
        <w:r w:rsidRPr="00030A68">
          <w:rPr>
            <w:rFonts w:ascii="Times New Roman" w:eastAsia="Times New Roman" w:hAnsi="Times New Roman" w:cs="Times New Roman"/>
            <w:b/>
            <w:i/>
            <w:iCs/>
            <w:color w:val="000000"/>
            <w:sz w:val="24"/>
            <w:szCs w:val="24"/>
          </w:rPr>
          <w:t>puppetserver</w:t>
        </w:r>
        <w:proofErr w:type="spellEnd"/>
      </w:ins>
    </w:p>
    <w:p w:rsidR="00030A68" w:rsidRPr="00030A68" w:rsidRDefault="00030A68" w:rsidP="00030A68">
      <w:pPr>
        <w:spacing w:after="0" w:line="240" w:lineRule="auto"/>
        <w:rPr>
          <w:ins w:id="34" w:author="Unknown"/>
          <w:rFonts w:ascii="Times New Roman" w:eastAsia="Times New Roman" w:hAnsi="Times New Roman" w:cs="Times New Roman"/>
          <w:b/>
          <w:color w:val="474B51"/>
          <w:sz w:val="24"/>
          <w:szCs w:val="24"/>
        </w:rPr>
      </w:pPr>
      <w:ins w:id="35" w:author="Unknown">
        <w:r w:rsidRPr="00030A68">
          <w:rPr>
            <w:rFonts w:ascii="Times New Roman" w:eastAsia="Times New Roman" w:hAnsi="Times New Roman" w:cs="Times New Roman"/>
            <w:b/>
            <w:color w:val="474B51"/>
            <w:sz w:val="24"/>
            <w:szCs w:val="24"/>
          </w:rPr>
          <w:lastRenderedPageBreak/>
          <w:t xml:space="preserve">After the installation is complete, we need to configure the memory allocation for </w:t>
        </w:r>
        <w:proofErr w:type="spellStart"/>
        <w:r w:rsidRPr="00030A68">
          <w:rPr>
            <w:rFonts w:ascii="Times New Roman" w:eastAsia="Times New Roman" w:hAnsi="Times New Roman" w:cs="Times New Roman"/>
            <w:b/>
            <w:color w:val="474B51"/>
            <w:sz w:val="24"/>
            <w:szCs w:val="24"/>
          </w:rPr>
          <w:t>puppetserver</w:t>
        </w:r>
        <w:proofErr w:type="spellEnd"/>
        <w:r w:rsidRPr="00030A68">
          <w:rPr>
            <w:rFonts w:ascii="Times New Roman" w:eastAsia="Times New Roman" w:hAnsi="Times New Roman" w:cs="Times New Roman"/>
            <w:b/>
            <w:color w:val="474B51"/>
            <w:sz w:val="24"/>
            <w:szCs w:val="24"/>
          </w:rPr>
          <w:t xml:space="preserve">. We will set the max memory allocation for </w:t>
        </w:r>
        <w:proofErr w:type="spellStart"/>
        <w:r w:rsidRPr="00030A68">
          <w:rPr>
            <w:rFonts w:ascii="Times New Roman" w:eastAsia="Times New Roman" w:hAnsi="Times New Roman" w:cs="Times New Roman"/>
            <w:b/>
            <w:color w:val="474B51"/>
            <w:sz w:val="24"/>
            <w:szCs w:val="24"/>
          </w:rPr>
          <w:t>puppetserver</w:t>
        </w:r>
        <w:proofErr w:type="spellEnd"/>
        <w:r w:rsidRPr="00030A68">
          <w:rPr>
            <w:rFonts w:ascii="Times New Roman" w:eastAsia="Times New Roman" w:hAnsi="Times New Roman" w:cs="Times New Roman"/>
            <w:b/>
            <w:color w:val="474B51"/>
            <w:sz w:val="24"/>
            <w:szCs w:val="24"/>
          </w:rPr>
          <w:t xml:space="preserve"> to 1GB.</w:t>
        </w:r>
      </w:ins>
    </w:p>
    <w:p w:rsidR="00030A68" w:rsidRPr="00030A68" w:rsidRDefault="00030A68" w:rsidP="00030A68">
      <w:pPr>
        <w:spacing w:after="0" w:line="240" w:lineRule="auto"/>
        <w:rPr>
          <w:ins w:id="36" w:author="Unknown"/>
          <w:rFonts w:ascii="Times New Roman" w:eastAsia="Times New Roman" w:hAnsi="Times New Roman" w:cs="Times New Roman"/>
          <w:b/>
          <w:color w:val="474B51"/>
          <w:sz w:val="24"/>
          <w:szCs w:val="24"/>
        </w:rPr>
      </w:pPr>
      <w:ins w:id="37" w:author="Unknown">
        <w:r w:rsidRPr="00030A68">
          <w:rPr>
            <w:rFonts w:ascii="Times New Roman" w:eastAsia="Times New Roman" w:hAnsi="Times New Roman" w:cs="Times New Roman"/>
            <w:b/>
            <w:color w:val="474B51"/>
            <w:sz w:val="24"/>
            <w:szCs w:val="24"/>
          </w:rPr>
          <w:t>Edit the '</w:t>
        </w:r>
        <w:proofErr w:type="spellStart"/>
        <w:r w:rsidRPr="00030A68">
          <w:rPr>
            <w:rFonts w:ascii="Times New Roman" w:eastAsia="Times New Roman" w:hAnsi="Times New Roman" w:cs="Times New Roman"/>
            <w:b/>
            <w:color w:val="474B51"/>
            <w:sz w:val="24"/>
            <w:szCs w:val="24"/>
          </w:rPr>
          <w:t>puppetserver</w:t>
        </w:r>
        <w:proofErr w:type="spellEnd"/>
        <w:r w:rsidRPr="00030A68">
          <w:rPr>
            <w:rFonts w:ascii="Times New Roman" w:eastAsia="Times New Roman" w:hAnsi="Times New Roman" w:cs="Times New Roman"/>
            <w:b/>
            <w:color w:val="474B51"/>
            <w:sz w:val="24"/>
            <w:szCs w:val="24"/>
          </w:rPr>
          <w:t>' configuration using vim.</w:t>
        </w:r>
      </w:ins>
    </w:p>
    <w:p w:rsidR="00030A68" w:rsidRPr="00030A68" w:rsidRDefault="00030A68" w:rsidP="00030A68">
      <w:pPr>
        <w:pBdr>
          <w:top w:val="dashed" w:sz="6" w:space="12" w:color="2F6FAB"/>
          <w:left w:val="dashed" w:sz="6" w:space="12" w:color="2F6FAB"/>
          <w:bottom w:val="dashed" w:sz="6" w:space="12" w:color="2F6FAB"/>
          <w:right w:val="dashed" w:sz="6" w:space="12" w:color="2F6FAB"/>
        </w:pBdr>
        <w:shd w:val="clear" w:color="auto" w:fill="F9F9F9"/>
        <w:spacing w:before="150" w:after="150" w:line="264" w:lineRule="atLeast"/>
        <w:rPr>
          <w:ins w:id="38" w:author="Unknown"/>
          <w:rFonts w:ascii="Times New Roman" w:eastAsia="Times New Roman" w:hAnsi="Times New Roman" w:cs="Times New Roman"/>
          <w:b/>
          <w:i/>
          <w:iCs/>
          <w:color w:val="000000"/>
          <w:sz w:val="24"/>
          <w:szCs w:val="24"/>
        </w:rPr>
      </w:pPr>
      <w:ins w:id="39" w:author="Unknown">
        <w:r w:rsidRPr="00030A68">
          <w:rPr>
            <w:rFonts w:ascii="Times New Roman" w:eastAsia="Times New Roman" w:hAnsi="Times New Roman" w:cs="Times New Roman"/>
            <w:b/>
            <w:i/>
            <w:iCs/>
            <w:color w:val="000000"/>
            <w:sz w:val="24"/>
            <w:szCs w:val="24"/>
          </w:rPr>
          <w:t>vim /etc/</w:t>
        </w:r>
        <w:proofErr w:type="spellStart"/>
        <w:r w:rsidRPr="00030A68">
          <w:rPr>
            <w:rFonts w:ascii="Times New Roman" w:eastAsia="Times New Roman" w:hAnsi="Times New Roman" w:cs="Times New Roman"/>
            <w:b/>
            <w:i/>
            <w:iCs/>
            <w:color w:val="000000"/>
            <w:sz w:val="24"/>
            <w:szCs w:val="24"/>
          </w:rPr>
          <w:t>sysconfig</w:t>
        </w:r>
        <w:proofErr w:type="spellEnd"/>
        <w:r w:rsidRPr="00030A68">
          <w:rPr>
            <w:rFonts w:ascii="Times New Roman" w:eastAsia="Times New Roman" w:hAnsi="Times New Roman" w:cs="Times New Roman"/>
            <w:b/>
            <w:i/>
            <w:iCs/>
            <w:color w:val="000000"/>
            <w:sz w:val="24"/>
            <w:szCs w:val="24"/>
          </w:rPr>
          <w:t>/</w:t>
        </w:r>
        <w:proofErr w:type="spellStart"/>
        <w:r w:rsidRPr="00030A68">
          <w:rPr>
            <w:rFonts w:ascii="Times New Roman" w:eastAsia="Times New Roman" w:hAnsi="Times New Roman" w:cs="Times New Roman"/>
            <w:b/>
            <w:i/>
            <w:iCs/>
            <w:color w:val="000000"/>
            <w:sz w:val="24"/>
            <w:szCs w:val="24"/>
          </w:rPr>
          <w:t>puppetserver</w:t>
        </w:r>
        <w:proofErr w:type="spellEnd"/>
      </w:ins>
    </w:p>
    <w:p w:rsidR="00030A68" w:rsidRPr="00030A68" w:rsidRDefault="00030A68" w:rsidP="00030A68">
      <w:pPr>
        <w:spacing w:after="0" w:line="240" w:lineRule="auto"/>
        <w:rPr>
          <w:ins w:id="40" w:author="Unknown"/>
          <w:rFonts w:ascii="Times New Roman" w:eastAsia="Times New Roman" w:hAnsi="Times New Roman" w:cs="Times New Roman"/>
          <w:b/>
          <w:color w:val="474B51"/>
          <w:sz w:val="24"/>
          <w:szCs w:val="24"/>
        </w:rPr>
      </w:pPr>
      <w:ins w:id="41" w:author="Unknown">
        <w:r w:rsidRPr="00030A68">
          <w:rPr>
            <w:rFonts w:ascii="Times New Roman" w:eastAsia="Times New Roman" w:hAnsi="Times New Roman" w:cs="Times New Roman"/>
            <w:b/>
            <w:color w:val="474B51"/>
            <w:sz w:val="24"/>
            <w:szCs w:val="24"/>
          </w:rPr>
          <w:t>Now change the line as below.</w:t>
        </w:r>
      </w:ins>
    </w:p>
    <w:p w:rsidR="00030A68" w:rsidRPr="00030A68" w:rsidRDefault="00030A68" w:rsidP="00030A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8" w:lineRule="atLeast"/>
        <w:rPr>
          <w:ins w:id="42" w:author="Unknown"/>
          <w:rFonts w:ascii="Times New Roman" w:eastAsia="Times New Roman" w:hAnsi="Times New Roman" w:cs="Times New Roman"/>
          <w:b/>
          <w:i/>
          <w:iCs/>
          <w:color w:val="000000"/>
          <w:sz w:val="24"/>
          <w:szCs w:val="24"/>
        </w:rPr>
      </w:pPr>
      <w:ins w:id="43" w:author="Unknown">
        <w:r w:rsidRPr="00030A68">
          <w:rPr>
            <w:rFonts w:ascii="Times New Roman" w:eastAsia="Times New Roman" w:hAnsi="Times New Roman" w:cs="Times New Roman"/>
            <w:b/>
            <w:i/>
            <w:iCs/>
            <w:color w:val="000000"/>
            <w:sz w:val="24"/>
            <w:szCs w:val="24"/>
          </w:rPr>
          <w:t>JAVA_ARGS="-Xms1g -Xmx1g ...."</w:t>
        </w:r>
      </w:ins>
    </w:p>
    <w:p w:rsidR="00030A68" w:rsidRPr="00030A68" w:rsidRDefault="00030A68" w:rsidP="00030A68">
      <w:pPr>
        <w:spacing w:after="0" w:line="240" w:lineRule="auto"/>
        <w:rPr>
          <w:ins w:id="44" w:author="Unknown"/>
          <w:rFonts w:ascii="Times New Roman" w:eastAsia="Times New Roman" w:hAnsi="Times New Roman" w:cs="Times New Roman"/>
          <w:b/>
          <w:color w:val="474B51"/>
          <w:sz w:val="24"/>
          <w:szCs w:val="24"/>
        </w:rPr>
      </w:pPr>
      <w:ins w:id="45" w:author="Unknown">
        <w:r w:rsidRPr="00030A68">
          <w:rPr>
            <w:rFonts w:ascii="Times New Roman" w:eastAsia="Times New Roman" w:hAnsi="Times New Roman" w:cs="Times New Roman"/>
            <w:b/>
            <w:color w:val="474B51"/>
            <w:sz w:val="24"/>
            <w:szCs w:val="24"/>
          </w:rPr>
          <w:t>Save and exit.</w:t>
        </w:r>
      </w:ins>
    </w:p>
    <w:p w:rsidR="00030A68" w:rsidRPr="00030A68" w:rsidRDefault="00030A68" w:rsidP="00030A68">
      <w:pPr>
        <w:spacing w:after="0" w:line="240" w:lineRule="auto"/>
        <w:rPr>
          <w:ins w:id="46" w:author="Unknown"/>
          <w:rFonts w:ascii="Times New Roman" w:eastAsia="Times New Roman" w:hAnsi="Times New Roman" w:cs="Times New Roman"/>
          <w:b/>
          <w:color w:val="474B51"/>
          <w:sz w:val="24"/>
          <w:szCs w:val="24"/>
        </w:rPr>
      </w:pPr>
      <w:ins w:id="47" w:author="Unknown">
        <w:r w:rsidRPr="00030A68">
          <w:rPr>
            <w:rFonts w:ascii="Times New Roman" w:eastAsia="Times New Roman" w:hAnsi="Times New Roman" w:cs="Times New Roman"/>
            <w:b/>
            <w:color w:val="474B51"/>
            <w:sz w:val="24"/>
            <w:szCs w:val="24"/>
          </w:rPr>
          <w:t>Next, go to the puppet configuration directory and edit the '</w:t>
        </w:r>
        <w:proofErr w:type="spellStart"/>
        <w:r w:rsidRPr="00030A68">
          <w:rPr>
            <w:rFonts w:ascii="Times New Roman" w:eastAsia="Times New Roman" w:hAnsi="Times New Roman" w:cs="Times New Roman"/>
            <w:b/>
            <w:color w:val="474B51"/>
            <w:sz w:val="24"/>
            <w:szCs w:val="24"/>
          </w:rPr>
          <w:t>puppet.conf</w:t>
        </w:r>
        <w:proofErr w:type="spellEnd"/>
        <w:r w:rsidRPr="00030A68">
          <w:rPr>
            <w:rFonts w:ascii="Times New Roman" w:eastAsia="Times New Roman" w:hAnsi="Times New Roman" w:cs="Times New Roman"/>
            <w:b/>
            <w:color w:val="474B51"/>
            <w:sz w:val="24"/>
            <w:szCs w:val="24"/>
          </w:rPr>
          <w:t>' file.</w:t>
        </w:r>
      </w:ins>
    </w:p>
    <w:p w:rsidR="00030A68" w:rsidRPr="00030A68" w:rsidRDefault="00030A68" w:rsidP="00030A68">
      <w:pPr>
        <w:pBdr>
          <w:top w:val="dashed" w:sz="6" w:space="12" w:color="2F6FAB"/>
          <w:left w:val="dashed" w:sz="6" w:space="12" w:color="2F6FAB"/>
          <w:bottom w:val="dashed" w:sz="6" w:space="12" w:color="2F6FAB"/>
          <w:right w:val="dashed" w:sz="6" w:space="12" w:color="2F6FAB"/>
        </w:pBdr>
        <w:shd w:val="clear" w:color="auto" w:fill="F9F9F9"/>
        <w:spacing w:before="150" w:after="150" w:line="264" w:lineRule="atLeast"/>
        <w:rPr>
          <w:ins w:id="48" w:author="Unknown"/>
          <w:rFonts w:ascii="Times New Roman" w:eastAsia="Times New Roman" w:hAnsi="Times New Roman" w:cs="Times New Roman"/>
          <w:b/>
          <w:i/>
          <w:iCs/>
          <w:color w:val="000000"/>
          <w:sz w:val="24"/>
          <w:szCs w:val="24"/>
        </w:rPr>
      </w:pPr>
      <w:proofErr w:type="spellStart"/>
      <w:ins w:id="49" w:author="Unknown">
        <w:r w:rsidRPr="00030A68">
          <w:rPr>
            <w:rFonts w:ascii="Times New Roman" w:eastAsia="Times New Roman" w:hAnsi="Times New Roman" w:cs="Times New Roman"/>
            <w:b/>
            <w:i/>
            <w:iCs/>
            <w:color w:val="000000"/>
            <w:sz w:val="24"/>
            <w:szCs w:val="24"/>
          </w:rPr>
          <w:t>cd</w:t>
        </w:r>
        <w:proofErr w:type="spellEnd"/>
        <w:r w:rsidRPr="00030A68">
          <w:rPr>
            <w:rFonts w:ascii="Times New Roman" w:eastAsia="Times New Roman" w:hAnsi="Times New Roman" w:cs="Times New Roman"/>
            <w:b/>
            <w:i/>
            <w:iCs/>
            <w:color w:val="000000"/>
            <w:sz w:val="24"/>
            <w:szCs w:val="24"/>
          </w:rPr>
          <w:t xml:space="preserve"> /etc/</w:t>
        </w:r>
        <w:proofErr w:type="spellStart"/>
        <w:r w:rsidRPr="00030A68">
          <w:rPr>
            <w:rFonts w:ascii="Times New Roman" w:eastAsia="Times New Roman" w:hAnsi="Times New Roman" w:cs="Times New Roman"/>
            <w:b/>
            <w:i/>
            <w:iCs/>
            <w:color w:val="000000"/>
            <w:sz w:val="24"/>
            <w:szCs w:val="24"/>
          </w:rPr>
          <w:t>puppetlabs</w:t>
        </w:r>
        <w:proofErr w:type="spellEnd"/>
        <w:r w:rsidRPr="00030A68">
          <w:rPr>
            <w:rFonts w:ascii="Times New Roman" w:eastAsia="Times New Roman" w:hAnsi="Times New Roman" w:cs="Times New Roman"/>
            <w:b/>
            <w:i/>
            <w:iCs/>
            <w:color w:val="000000"/>
            <w:sz w:val="24"/>
            <w:szCs w:val="24"/>
          </w:rPr>
          <w:t>/puppet</w:t>
        </w:r>
        <w:r w:rsidRPr="00030A68">
          <w:rPr>
            <w:rFonts w:ascii="Times New Roman" w:eastAsia="Times New Roman" w:hAnsi="Times New Roman" w:cs="Times New Roman"/>
            <w:b/>
            <w:i/>
            <w:iCs/>
            <w:color w:val="000000"/>
            <w:sz w:val="24"/>
            <w:szCs w:val="24"/>
          </w:rPr>
          <w:br/>
          <w:t xml:space="preserve">vim </w:t>
        </w:r>
        <w:proofErr w:type="spellStart"/>
        <w:r w:rsidRPr="00030A68">
          <w:rPr>
            <w:rFonts w:ascii="Times New Roman" w:eastAsia="Times New Roman" w:hAnsi="Times New Roman" w:cs="Times New Roman"/>
            <w:b/>
            <w:i/>
            <w:iCs/>
            <w:color w:val="000000"/>
            <w:sz w:val="24"/>
            <w:szCs w:val="24"/>
          </w:rPr>
          <w:t>puppet.conf</w:t>
        </w:r>
        <w:proofErr w:type="spellEnd"/>
      </w:ins>
    </w:p>
    <w:p w:rsidR="00030A68" w:rsidRPr="00030A68" w:rsidRDefault="00030A68" w:rsidP="00030A68">
      <w:pPr>
        <w:spacing w:after="0" w:line="240" w:lineRule="auto"/>
        <w:rPr>
          <w:ins w:id="50" w:author="Unknown"/>
          <w:rFonts w:ascii="Times New Roman" w:eastAsia="Times New Roman" w:hAnsi="Times New Roman" w:cs="Times New Roman"/>
          <w:b/>
          <w:color w:val="474B51"/>
          <w:sz w:val="24"/>
          <w:szCs w:val="24"/>
        </w:rPr>
      </w:pPr>
      <w:ins w:id="51" w:author="Unknown">
        <w:r w:rsidRPr="00030A68">
          <w:rPr>
            <w:rFonts w:ascii="Times New Roman" w:eastAsia="Times New Roman" w:hAnsi="Times New Roman" w:cs="Times New Roman"/>
            <w:b/>
            <w:color w:val="474B51"/>
            <w:sz w:val="24"/>
            <w:szCs w:val="24"/>
          </w:rPr>
          <w:t>Add the following configuration.</w:t>
        </w:r>
      </w:ins>
    </w:p>
    <w:p w:rsidR="00030A68" w:rsidRPr="00030A68" w:rsidRDefault="00030A68" w:rsidP="00030A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8" w:lineRule="atLeast"/>
        <w:rPr>
          <w:ins w:id="52" w:author="Unknown"/>
          <w:rFonts w:ascii="Times New Roman" w:eastAsia="Times New Roman" w:hAnsi="Times New Roman" w:cs="Times New Roman"/>
          <w:b/>
          <w:i/>
          <w:iCs/>
          <w:color w:val="000000"/>
          <w:sz w:val="24"/>
          <w:szCs w:val="24"/>
        </w:rPr>
      </w:pPr>
      <w:ins w:id="53" w:author="Unknown">
        <w:r w:rsidRPr="00030A68">
          <w:rPr>
            <w:rFonts w:ascii="Times New Roman" w:eastAsia="Times New Roman" w:hAnsi="Times New Roman" w:cs="Times New Roman"/>
            <w:b/>
            <w:i/>
            <w:iCs/>
            <w:color w:val="000000"/>
            <w:sz w:val="24"/>
            <w:szCs w:val="24"/>
          </w:rPr>
          <w:t>[master]</w:t>
        </w:r>
        <w:r w:rsidRPr="00030A68">
          <w:rPr>
            <w:rFonts w:ascii="Times New Roman" w:eastAsia="Times New Roman" w:hAnsi="Times New Roman" w:cs="Times New Roman"/>
            <w:b/>
            <w:i/>
            <w:iCs/>
            <w:color w:val="000000"/>
            <w:sz w:val="24"/>
            <w:szCs w:val="24"/>
          </w:rPr>
          <w:br/>
          <w:t xml:space="preserve"> </w:t>
        </w:r>
        <w:proofErr w:type="spellStart"/>
        <w:r w:rsidRPr="00030A68">
          <w:rPr>
            <w:rFonts w:ascii="Times New Roman" w:eastAsia="Times New Roman" w:hAnsi="Times New Roman" w:cs="Times New Roman"/>
            <w:b/>
            <w:i/>
            <w:iCs/>
            <w:color w:val="000000"/>
            <w:sz w:val="24"/>
            <w:szCs w:val="24"/>
          </w:rPr>
          <w:t>dns_alt_names</w:t>
        </w:r>
        <w:proofErr w:type="spellEnd"/>
        <w:r w:rsidRPr="00030A68">
          <w:rPr>
            <w:rFonts w:ascii="Times New Roman" w:eastAsia="Times New Roman" w:hAnsi="Times New Roman" w:cs="Times New Roman"/>
            <w:b/>
            <w:i/>
            <w:iCs/>
            <w:color w:val="000000"/>
            <w:sz w:val="24"/>
            <w:szCs w:val="24"/>
          </w:rPr>
          <w:t>=</w:t>
        </w:r>
        <w:proofErr w:type="spellStart"/>
        <w:r w:rsidRPr="00030A68">
          <w:rPr>
            <w:rFonts w:ascii="Times New Roman" w:eastAsia="Times New Roman" w:hAnsi="Times New Roman" w:cs="Times New Roman"/>
            <w:b/>
            <w:i/>
            <w:iCs/>
            <w:color w:val="000000"/>
            <w:sz w:val="24"/>
            <w:szCs w:val="24"/>
          </w:rPr>
          <w:t>master.hakase.io,puppet</w:t>
        </w:r>
        <w:proofErr w:type="spellEnd"/>
        <w:r w:rsidRPr="00030A68">
          <w:rPr>
            <w:rFonts w:ascii="Times New Roman" w:eastAsia="Times New Roman" w:hAnsi="Times New Roman" w:cs="Times New Roman"/>
            <w:b/>
            <w:i/>
            <w:iCs/>
            <w:color w:val="000000"/>
            <w:sz w:val="24"/>
            <w:szCs w:val="24"/>
          </w:rPr>
          <w:br/>
          <w:t xml:space="preserve"> </w:t>
        </w:r>
        <w:r w:rsidRPr="00030A68">
          <w:rPr>
            <w:rFonts w:ascii="Times New Roman" w:eastAsia="Times New Roman" w:hAnsi="Times New Roman" w:cs="Times New Roman"/>
            <w:b/>
            <w:i/>
            <w:iCs/>
            <w:color w:val="000000"/>
            <w:sz w:val="24"/>
            <w:szCs w:val="24"/>
          </w:rPr>
          <w:br/>
          <w:t xml:space="preserve"> [main]</w:t>
        </w:r>
        <w:r w:rsidRPr="00030A68">
          <w:rPr>
            <w:rFonts w:ascii="Times New Roman" w:eastAsia="Times New Roman" w:hAnsi="Times New Roman" w:cs="Times New Roman"/>
            <w:b/>
            <w:i/>
            <w:iCs/>
            <w:color w:val="000000"/>
            <w:sz w:val="24"/>
            <w:szCs w:val="24"/>
          </w:rPr>
          <w:br/>
          <w:t xml:space="preserve"> </w:t>
        </w:r>
        <w:proofErr w:type="spellStart"/>
        <w:r w:rsidRPr="00030A68">
          <w:rPr>
            <w:rFonts w:ascii="Times New Roman" w:eastAsia="Times New Roman" w:hAnsi="Times New Roman" w:cs="Times New Roman"/>
            <w:b/>
            <w:i/>
            <w:iCs/>
            <w:color w:val="000000"/>
            <w:sz w:val="24"/>
            <w:szCs w:val="24"/>
          </w:rPr>
          <w:t>certname</w:t>
        </w:r>
        <w:proofErr w:type="spellEnd"/>
        <w:r w:rsidRPr="00030A68">
          <w:rPr>
            <w:rFonts w:ascii="Times New Roman" w:eastAsia="Times New Roman" w:hAnsi="Times New Roman" w:cs="Times New Roman"/>
            <w:b/>
            <w:i/>
            <w:iCs/>
            <w:color w:val="000000"/>
            <w:sz w:val="24"/>
            <w:szCs w:val="24"/>
          </w:rPr>
          <w:t xml:space="preserve"> = master.hakase.io</w:t>
        </w:r>
        <w:r w:rsidRPr="00030A68">
          <w:rPr>
            <w:rFonts w:ascii="Times New Roman" w:eastAsia="Times New Roman" w:hAnsi="Times New Roman" w:cs="Times New Roman"/>
            <w:b/>
            <w:i/>
            <w:iCs/>
            <w:color w:val="000000"/>
            <w:sz w:val="24"/>
            <w:szCs w:val="24"/>
          </w:rPr>
          <w:br/>
          <w:t xml:space="preserve"> server = master.hakase.io</w:t>
        </w:r>
        <w:r w:rsidRPr="00030A68">
          <w:rPr>
            <w:rFonts w:ascii="Times New Roman" w:eastAsia="Times New Roman" w:hAnsi="Times New Roman" w:cs="Times New Roman"/>
            <w:b/>
            <w:i/>
            <w:iCs/>
            <w:color w:val="000000"/>
            <w:sz w:val="24"/>
            <w:szCs w:val="24"/>
          </w:rPr>
          <w:br/>
          <w:t xml:space="preserve"> environment = production</w:t>
        </w:r>
        <w:r w:rsidRPr="00030A68">
          <w:rPr>
            <w:rFonts w:ascii="Times New Roman" w:eastAsia="Times New Roman" w:hAnsi="Times New Roman" w:cs="Times New Roman"/>
            <w:b/>
            <w:i/>
            <w:iCs/>
            <w:color w:val="000000"/>
            <w:sz w:val="24"/>
            <w:szCs w:val="24"/>
          </w:rPr>
          <w:br/>
          <w:t xml:space="preserve"> </w:t>
        </w:r>
        <w:proofErr w:type="spellStart"/>
        <w:r w:rsidRPr="00030A68">
          <w:rPr>
            <w:rFonts w:ascii="Times New Roman" w:eastAsia="Times New Roman" w:hAnsi="Times New Roman" w:cs="Times New Roman"/>
            <w:b/>
            <w:i/>
            <w:iCs/>
            <w:color w:val="000000"/>
            <w:sz w:val="24"/>
            <w:szCs w:val="24"/>
          </w:rPr>
          <w:t>runinterval</w:t>
        </w:r>
        <w:proofErr w:type="spellEnd"/>
        <w:r w:rsidRPr="00030A68">
          <w:rPr>
            <w:rFonts w:ascii="Times New Roman" w:eastAsia="Times New Roman" w:hAnsi="Times New Roman" w:cs="Times New Roman"/>
            <w:b/>
            <w:i/>
            <w:iCs/>
            <w:color w:val="000000"/>
            <w:sz w:val="24"/>
            <w:szCs w:val="24"/>
          </w:rPr>
          <w:t xml:space="preserve"> = 1h</w:t>
        </w:r>
      </w:ins>
    </w:p>
    <w:p w:rsidR="00030A68" w:rsidRPr="00030A68" w:rsidRDefault="00030A68" w:rsidP="00030A68">
      <w:pPr>
        <w:spacing w:after="0" w:line="240" w:lineRule="auto"/>
        <w:rPr>
          <w:ins w:id="54" w:author="Unknown"/>
          <w:rFonts w:ascii="Times New Roman" w:eastAsia="Times New Roman" w:hAnsi="Times New Roman" w:cs="Times New Roman"/>
          <w:b/>
          <w:color w:val="474B51"/>
          <w:sz w:val="24"/>
          <w:szCs w:val="24"/>
        </w:rPr>
      </w:pPr>
      <w:ins w:id="55" w:author="Unknown">
        <w:r w:rsidRPr="00030A68">
          <w:rPr>
            <w:rFonts w:ascii="Times New Roman" w:eastAsia="Times New Roman" w:hAnsi="Times New Roman" w:cs="Times New Roman"/>
            <w:b/>
            <w:color w:val="474B51"/>
            <w:sz w:val="24"/>
            <w:szCs w:val="24"/>
          </w:rPr>
          <w:t>Save and exit.</w:t>
        </w:r>
      </w:ins>
    </w:p>
    <w:p w:rsidR="00030A68" w:rsidRPr="00030A68" w:rsidRDefault="00030A68" w:rsidP="00030A68">
      <w:pPr>
        <w:spacing w:after="0" w:line="240" w:lineRule="auto"/>
        <w:rPr>
          <w:ins w:id="56" w:author="Unknown"/>
          <w:rFonts w:ascii="Times New Roman" w:eastAsia="Times New Roman" w:hAnsi="Times New Roman" w:cs="Times New Roman"/>
          <w:b/>
          <w:color w:val="474B51"/>
          <w:sz w:val="24"/>
          <w:szCs w:val="24"/>
        </w:rPr>
      </w:pPr>
      <w:ins w:id="57" w:author="Unknown">
        <w:r w:rsidRPr="00030A68">
          <w:rPr>
            <w:rFonts w:ascii="Times New Roman" w:eastAsia="Times New Roman" w:hAnsi="Times New Roman" w:cs="Times New Roman"/>
            <w:b/>
            <w:color w:val="474B51"/>
            <w:sz w:val="24"/>
            <w:szCs w:val="24"/>
          </w:rPr>
          <w:t xml:space="preserve">Now start the </w:t>
        </w:r>
        <w:proofErr w:type="spellStart"/>
        <w:r w:rsidRPr="00030A68">
          <w:rPr>
            <w:rFonts w:ascii="Times New Roman" w:eastAsia="Times New Roman" w:hAnsi="Times New Roman" w:cs="Times New Roman"/>
            <w:b/>
            <w:color w:val="474B51"/>
            <w:sz w:val="24"/>
            <w:szCs w:val="24"/>
          </w:rPr>
          <w:t>puppetserver</w:t>
        </w:r>
        <w:proofErr w:type="spellEnd"/>
        <w:r w:rsidRPr="00030A68">
          <w:rPr>
            <w:rFonts w:ascii="Times New Roman" w:eastAsia="Times New Roman" w:hAnsi="Times New Roman" w:cs="Times New Roman"/>
            <w:b/>
            <w:color w:val="474B51"/>
            <w:sz w:val="24"/>
            <w:szCs w:val="24"/>
          </w:rPr>
          <w:t xml:space="preserve"> and enable it to launch </w:t>
        </w:r>
        <w:proofErr w:type="spellStart"/>
        <w:r w:rsidRPr="00030A68">
          <w:rPr>
            <w:rFonts w:ascii="Times New Roman" w:eastAsia="Times New Roman" w:hAnsi="Times New Roman" w:cs="Times New Roman"/>
            <w:b/>
            <w:color w:val="474B51"/>
            <w:sz w:val="24"/>
            <w:szCs w:val="24"/>
          </w:rPr>
          <w:t>everytime</w:t>
        </w:r>
        <w:proofErr w:type="spellEnd"/>
        <w:r w:rsidRPr="00030A68">
          <w:rPr>
            <w:rFonts w:ascii="Times New Roman" w:eastAsia="Times New Roman" w:hAnsi="Times New Roman" w:cs="Times New Roman"/>
            <w:b/>
            <w:color w:val="474B51"/>
            <w:sz w:val="24"/>
            <w:szCs w:val="24"/>
          </w:rPr>
          <w:t xml:space="preserve"> at startup.</w:t>
        </w:r>
      </w:ins>
    </w:p>
    <w:p w:rsidR="00030A68" w:rsidRPr="00030A68" w:rsidRDefault="00030A68" w:rsidP="00030A68">
      <w:pPr>
        <w:pBdr>
          <w:top w:val="dashed" w:sz="6" w:space="12" w:color="2F6FAB"/>
          <w:left w:val="dashed" w:sz="6" w:space="12" w:color="2F6FAB"/>
          <w:bottom w:val="dashed" w:sz="6" w:space="12" w:color="2F6FAB"/>
          <w:right w:val="dashed" w:sz="6" w:space="12" w:color="2F6FAB"/>
        </w:pBdr>
        <w:shd w:val="clear" w:color="auto" w:fill="F9F9F9"/>
        <w:spacing w:before="150" w:after="150" w:line="264" w:lineRule="atLeast"/>
        <w:rPr>
          <w:ins w:id="58" w:author="Unknown"/>
          <w:rFonts w:ascii="Times New Roman" w:eastAsia="Times New Roman" w:hAnsi="Times New Roman" w:cs="Times New Roman"/>
          <w:b/>
          <w:i/>
          <w:iCs/>
          <w:color w:val="000000"/>
          <w:sz w:val="24"/>
          <w:szCs w:val="24"/>
        </w:rPr>
      </w:pPr>
      <w:proofErr w:type="spellStart"/>
      <w:ins w:id="59" w:author="Unknown">
        <w:r w:rsidRPr="00030A68">
          <w:rPr>
            <w:rFonts w:ascii="Times New Roman" w:eastAsia="Times New Roman" w:hAnsi="Times New Roman" w:cs="Times New Roman"/>
            <w:b/>
            <w:i/>
            <w:iCs/>
            <w:color w:val="000000"/>
            <w:sz w:val="24"/>
            <w:szCs w:val="24"/>
          </w:rPr>
          <w:t>systemctl</w:t>
        </w:r>
        <w:proofErr w:type="spellEnd"/>
        <w:r w:rsidRPr="00030A68">
          <w:rPr>
            <w:rFonts w:ascii="Times New Roman" w:eastAsia="Times New Roman" w:hAnsi="Times New Roman" w:cs="Times New Roman"/>
            <w:b/>
            <w:i/>
            <w:iCs/>
            <w:color w:val="000000"/>
            <w:sz w:val="24"/>
            <w:szCs w:val="24"/>
          </w:rPr>
          <w:t xml:space="preserve"> start </w:t>
        </w:r>
        <w:proofErr w:type="spellStart"/>
        <w:r w:rsidRPr="00030A68">
          <w:rPr>
            <w:rFonts w:ascii="Times New Roman" w:eastAsia="Times New Roman" w:hAnsi="Times New Roman" w:cs="Times New Roman"/>
            <w:b/>
            <w:i/>
            <w:iCs/>
            <w:color w:val="000000"/>
            <w:sz w:val="24"/>
            <w:szCs w:val="24"/>
          </w:rPr>
          <w:t>puppetserver</w:t>
        </w:r>
        <w:proofErr w:type="spellEnd"/>
        <w:r w:rsidRPr="00030A68">
          <w:rPr>
            <w:rFonts w:ascii="Times New Roman" w:eastAsia="Times New Roman" w:hAnsi="Times New Roman" w:cs="Times New Roman"/>
            <w:b/>
            <w:i/>
            <w:iCs/>
            <w:color w:val="000000"/>
            <w:sz w:val="24"/>
            <w:szCs w:val="24"/>
          </w:rPr>
          <w:br/>
        </w:r>
        <w:proofErr w:type="spellStart"/>
        <w:r w:rsidRPr="00030A68">
          <w:rPr>
            <w:rFonts w:ascii="Times New Roman" w:eastAsia="Times New Roman" w:hAnsi="Times New Roman" w:cs="Times New Roman"/>
            <w:b/>
            <w:i/>
            <w:iCs/>
            <w:color w:val="000000"/>
            <w:sz w:val="24"/>
            <w:szCs w:val="24"/>
          </w:rPr>
          <w:t>systemctl</w:t>
        </w:r>
        <w:proofErr w:type="spellEnd"/>
        <w:r w:rsidRPr="00030A68">
          <w:rPr>
            <w:rFonts w:ascii="Times New Roman" w:eastAsia="Times New Roman" w:hAnsi="Times New Roman" w:cs="Times New Roman"/>
            <w:b/>
            <w:i/>
            <w:iCs/>
            <w:color w:val="000000"/>
            <w:sz w:val="24"/>
            <w:szCs w:val="24"/>
          </w:rPr>
          <w:t xml:space="preserve"> enable </w:t>
        </w:r>
        <w:proofErr w:type="spellStart"/>
        <w:r w:rsidRPr="00030A68">
          <w:rPr>
            <w:rFonts w:ascii="Times New Roman" w:eastAsia="Times New Roman" w:hAnsi="Times New Roman" w:cs="Times New Roman"/>
            <w:b/>
            <w:i/>
            <w:iCs/>
            <w:color w:val="000000"/>
            <w:sz w:val="24"/>
            <w:szCs w:val="24"/>
          </w:rPr>
          <w:t>puppetserver</w:t>
        </w:r>
        <w:proofErr w:type="spellEnd"/>
      </w:ins>
    </w:p>
    <w:p w:rsidR="00030A68" w:rsidRPr="00030A68" w:rsidRDefault="00030A68" w:rsidP="00030A68">
      <w:pPr>
        <w:spacing w:after="0" w:line="240" w:lineRule="auto"/>
        <w:rPr>
          <w:ins w:id="60" w:author="Unknown"/>
          <w:rFonts w:ascii="Times New Roman" w:eastAsia="Times New Roman" w:hAnsi="Times New Roman" w:cs="Times New Roman"/>
          <w:b/>
          <w:color w:val="474B51"/>
          <w:sz w:val="24"/>
          <w:szCs w:val="24"/>
        </w:rPr>
      </w:pPr>
      <w:ins w:id="61" w:author="Unknown">
        <w:r w:rsidRPr="00030A68">
          <w:rPr>
            <w:rFonts w:ascii="Times New Roman" w:eastAsia="Times New Roman" w:hAnsi="Times New Roman" w:cs="Times New Roman"/>
            <w:b/>
            <w:color w:val="474B51"/>
            <w:sz w:val="24"/>
            <w:szCs w:val="24"/>
          </w:rPr>
          <w:t xml:space="preserve">The </w:t>
        </w:r>
        <w:proofErr w:type="spellStart"/>
        <w:r w:rsidRPr="00030A68">
          <w:rPr>
            <w:rFonts w:ascii="Times New Roman" w:eastAsia="Times New Roman" w:hAnsi="Times New Roman" w:cs="Times New Roman"/>
            <w:b/>
            <w:color w:val="474B51"/>
            <w:sz w:val="24"/>
            <w:szCs w:val="24"/>
          </w:rPr>
          <w:t>Puppetserver</w:t>
        </w:r>
        <w:proofErr w:type="spellEnd"/>
        <w:r w:rsidRPr="00030A68">
          <w:rPr>
            <w:rFonts w:ascii="Times New Roman" w:eastAsia="Times New Roman" w:hAnsi="Times New Roman" w:cs="Times New Roman"/>
            <w:b/>
            <w:color w:val="474B51"/>
            <w:sz w:val="24"/>
            <w:szCs w:val="24"/>
          </w:rPr>
          <w:t xml:space="preserve"> installation and configuration has been completed successfully.</w:t>
        </w:r>
      </w:ins>
    </w:p>
    <w:p w:rsidR="00030A68" w:rsidRPr="00030A68" w:rsidRDefault="00030A68" w:rsidP="00030A68">
      <w:pPr>
        <w:spacing w:after="0" w:line="240" w:lineRule="auto"/>
        <w:jc w:val="center"/>
        <w:rPr>
          <w:ins w:id="62" w:author="Unknown"/>
          <w:rFonts w:ascii="Times New Roman" w:eastAsia="Times New Roman" w:hAnsi="Times New Roman" w:cs="Times New Roman"/>
          <w:b/>
          <w:color w:val="474B51"/>
          <w:sz w:val="24"/>
          <w:szCs w:val="24"/>
        </w:rPr>
      </w:pPr>
      <w:r w:rsidRPr="00030A68">
        <w:rPr>
          <w:rFonts w:ascii="Times New Roman" w:eastAsia="Times New Roman" w:hAnsi="Times New Roman" w:cs="Times New Roman"/>
          <w:b/>
          <w:noProof/>
          <w:color w:val="314D7C"/>
          <w:sz w:val="24"/>
          <w:szCs w:val="24"/>
        </w:rPr>
        <w:drawing>
          <wp:inline distT="0" distB="0" distL="0" distR="0">
            <wp:extent cx="4762500" cy="1238250"/>
            <wp:effectExtent l="19050" t="0" r="0" b="0"/>
            <wp:docPr id="4" name="Picture 4" descr="Configure puppetserv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nfigure puppetserver">
                      <a:hlinkClick r:id="rId11"/>
                    </pic:cNvPr>
                    <pic:cNvPicPr>
                      <a:picLocks noChangeAspect="1" noChangeArrowheads="1"/>
                    </pic:cNvPicPr>
                  </pic:nvPicPr>
                  <pic:blipFill>
                    <a:blip r:embed="rId12"/>
                    <a:srcRect/>
                    <a:stretch>
                      <a:fillRect/>
                    </a:stretch>
                  </pic:blipFill>
                  <pic:spPr bwMode="auto">
                    <a:xfrm>
                      <a:off x="0" y="0"/>
                      <a:ext cx="4762500" cy="1238250"/>
                    </a:xfrm>
                    <a:prstGeom prst="rect">
                      <a:avLst/>
                    </a:prstGeom>
                    <a:noFill/>
                    <a:ln w="9525">
                      <a:noFill/>
                      <a:miter lim="800000"/>
                      <a:headEnd/>
                      <a:tailEnd/>
                    </a:ln>
                  </pic:spPr>
                </pic:pic>
              </a:graphicData>
            </a:graphic>
          </wp:inline>
        </w:drawing>
      </w:r>
    </w:p>
    <w:p w:rsidR="00030A68" w:rsidRPr="00030A68" w:rsidRDefault="00030A68" w:rsidP="00030A68">
      <w:pPr>
        <w:spacing w:after="0" w:line="240" w:lineRule="auto"/>
        <w:rPr>
          <w:ins w:id="63" w:author="Unknown"/>
          <w:rFonts w:ascii="Times New Roman" w:eastAsia="Times New Roman" w:hAnsi="Times New Roman" w:cs="Times New Roman"/>
          <w:b/>
          <w:color w:val="474B51"/>
          <w:sz w:val="24"/>
          <w:szCs w:val="24"/>
        </w:rPr>
      </w:pPr>
      <w:ins w:id="64" w:author="Unknown">
        <w:r w:rsidRPr="00030A68">
          <w:rPr>
            <w:rFonts w:ascii="Times New Roman" w:eastAsia="Times New Roman" w:hAnsi="Times New Roman" w:cs="Times New Roman"/>
            <w:b/>
            <w:color w:val="474B51"/>
            <w:sz w:val="24"/>
            <w:szCs w:val="24"/>
          </w:rPr>
          <w:t xml:space="preserve">If you're using </w:t>
        </w:r>
        <w:proofErr w:type="spellStart"/>
        <w:r w:rsidRPr="00030A68">
          <w:rPr>
            <w:rFonts w:ascii="Times New Roman" w:eastAsia="Times New Roman" w:hAnsi="Times New Roman" w:cs="Times New Roman"/>
            <w:b/>
            <w:color w:val="474B51"/>
            <w:sz w:val="24"/>
            <w:szCs w:val="24"/>
          </w:rPr>
          <w:t>firewalld</w:t>
        </w:r>
        <w:proofErr w:type="spellEnd"/>
        <w:r w:rsidRPr="00030A68">
          <w:rPr>
            <w:rFonts w:ascii="Times New Roman" w:eastAsia="Times New Roman" w:hAnsi="Times New Roman" w:cs="Times New Roman"/>
            <w:b/>
            <w:color w:val="474B51"/>
            <w:sz w:val="24"/>
            <w:szCs w:val="24"/>
          </w:rPr>
          <w:t xml:space="preserve"> on your system, add the </w:t>
        </w:r>
        <w:proofErr w:type="spellStart"/>
        <w:r w:rsidRPr="00030A68">
          <w:rPr>
            <w:rFonts w:ascii="Times New Roman" w:eastAsia="Times New Roman" w:hAnsi="Times New Roman" w:cs="Times New Roman"/>
            <w:b/>
            <w:color w:val="474B51"/>
            <w:sz w:val="24"/>
            <w:szCs w:val="24"/>
          </w:rPr>
          <w:t>puppetserver</w:t>
        </w:r>
        <w:proofErr w:type="spellEnd"/>
        <w:r w:rsidRPr="00030A68">
          <w:rPr>
            <w:rFonts w:ascii="Times New Roman" w:eastAsia="Times New Roman" w:hAnsi="Times New Roman" w:cs="Times New Roman"/>
            <w:b/>
            <w:color w:val="474B51"/>
            <w:sz w:val="24"/>
            <w:szCs w:val="24"/>
          </w:rPr>
          <w:t xml:space="preserve"> port to the list using the firewall-</w:t>
        </w:r>
        <w:proofErr w:type="spellStart"/>
        <w:r w:rsidRPr="00030A68">
          <w:rPr>
            <w:rFonts w:ascii="Times New Roman" w:eastAsia="Times New Roman" w:hAnsi="Times New Roman" w:cs="Times New Roman"/>
            <w:b/>
            <w:color w:val="474B51"/>
            <w:sz w:val="24"/>
            <w:szCs w:val="24"/>
          </w:rPr>
          <w:t>cmd</w:t>
        </w:r>
        <w:proofErr w:type="spellEnd"/>
        <w:r w:rsidRPr="00030A68">
          <w:rPr>
            <w:rFonts w:ascii="Times New Roman" w:eastAsia="Times New Roman" w:hAnsi="Times New Roman" w:cs="Times New Roman"/>
            <w:b/>
            <w:color w:val="474B51"/>
            <w:sz w:val="24"/>
            <w:szCs w:val="24"/>
          </w:rPr>
          <w:t xml:space="preserve"> command below.</w:t>
        </w:r>
      </w:ins>
    </w:p>
    <w:p w:rsidR="00030A68" w:rsidRPr="00030A68" w:rsidRDefault="00030A68" w:rsidP="00030A68">
      <w:pPr>
        <w:pBdr>
          <w:top w:val="dashed" w:sz="6" w:space="12" w:color="2F6FAB"/>
          <w:left w:val="dashed" w:sz="6" w:space="12" w:color="2F6FAB"/>
          <w:bottom w:val="dashed" w:sz="6" w:space="12" w:color="2F6FAB"/>
          <w:right w:val="dashed" w:sz="6" w:space="12" w:color="2F6FAB"/>
        </w:pBdr>
        <w:shd w:val="clear" w:color="auto" w:fill="F9F9F9"/>
        <w:spacing w:before="150" w:after="150" w:line="264" w:lineRule="atLeast"/>
        <w:rPr>
          <w:ins w:id="65" w:author="Unknown"/>
          <w:rFonts w:ascii="Times New Roman" w:eastAsia="Times New Roman" w:hAnsi="Times New Roman" w:cs="Times New Roman"/>
          <w:b/>
          <w:i/>
          <w:iCs/>
          <w:color w:val="000000"/>
          <w:sz w:val="24"/>
          <w:szCs w:val="24"/>
        </w:rPr>
      </w:pPr>
      <w:ins w:id="66" w:author="Unknown">
        <w:r w:rsidRPr="00030A68">
          <w:rPr>
            <w:rFonts w:ascii="Times New Roman" w:eastAsia="Times New Roman" w:hAnsi="Times New Roman" w:cs="Times New Roman"/>
            <w:b/>
            <w:i/>
            <w:iCs/>
            <w:color w:val="000000"/>
            <w:sz w:val="24"/>
            <w:szCs w:val="24"/>
          </w:rPr>
          <w:lastRenderedPageBreak/>
          <w:t>firewall-</w:t>
        </w:r>
        <w:proofErr w:type="spellStart"/>
        <w:r w:rsidRPr="00030A68">
          <w:rPr>
            <w:rFonts w:ascii="Times New Roman" w:eastAsia="Times New Roman" w:hAnsi="Times New Roman" w:cs="Times New Roman"/>
            <w:b/>
            <w:i/>
            <w:iCs/>
            <w:color w:val="000000"/>
            <w:sz w:val="24"/>
            <w:szCs w:val="24"/>
          </w:rPr>
          <w:t>cmd</w:t>
        </w:r>
        <w:proofErr w:type="spellEnd"/>
        <w:r w:rsidRPr="00030A68">
          <w:rPr>
            <w:rFonts w:ascii="Times New Roman" w:eastAsia="Times New Roman" w:hAnsi="Times New Roman" w:cs="Times New Roman"/>
            <w:b/>
            <w:i/>
            <w:iCs/>
            <w:color w:val="000000"/>
            <w:sz w:val="24"/>
            <w:szCs w:val="24"/>
          </w:rPr>
          <w:t xml:space="preserve"> --add-port=8140/</w:t>
        </w:r>
        <w:proofErr w:type="spellStart"/>
        <w:r w:rsidRPr="00030A68">
          <w:rPr>
            <w:rFonts w:ascii="Times New Roman" w:eastAsia="Times New Roman" w:hAnsi="Times New Roman" w:cs="Times New Roman"/>
            <w:b/>
            <w:i/>
            <w:iCs/>
            <w:color w:val="000000"/>
            <w:sz w:val="24"/>
            <w:szCs w:val="24"/>
          </w:rPr>
          <w:t>tcp</w:t>
        </w:r>
        <w:proofErr w:type="spellEnd"/>
        <w:r w:rsidRPr="00030A68">
          <w:rPr>
            <w:rFonts w:ascii="Times New Roman" w:eastAsia="Times New Roman" w:hAnsi="Times New Roman" w:cs="Times New Roman"/>
            <w:b/>
            <w:i/>
            <w:iCs/>
            <w:color w:val="000000"/>
            <w:sz w:val="24"/>
            <w:szCs w:val="24"/>
          </w:rPr>
          <w:t xml:space="preserve"> --permanent</w:t>
        </w:r>
        <w:r w:rsidRPr="00030A68">
          <w:rPr>
            <w:rFonts w:ascii="Times New Roman" w:eastAsia="Times New Roman" w:hAnsi="Times New Roman" w:cs="Times New Roman"/>
            <w:b/>
            <w:i/>
            <w:iCs/>
            <w:color w:val="000000"/>
            <w:sz w:val="24"/>
            <w:szCs w:val="24"/>
          </w:rPr>
          <w:br/>
          <w:t>firewall-</w:t>
        </w:r>
        <w:proofErr w:type="spellStart"/>
        <w:r w:rsidRPr="00030A68">
          <w:rPr>
            <w:rFonts w:ascii="Times New Roman" w:eastAsia="Times New Roman" w:hAnsi="Times New Roman" w:cs="Times New Roman"/>
            <w:b/>
            <w:i/>
            <w:iCs/>
            <w:color w:val="000000"/>
            <w:sz w:val="24"/>
            <w:szCs w:val="24"/>
          </w:rPr>
          <w:t>cmd</w:t>
        </w:r>
        <w:proofErr w:type="spellEnd"/>
        <w:r w:rsidRPr="00030A68">
          <w:rPr>
            <w:rFonts w:ascii="Times New Roman" w:eastAsia="Times New Roman" w:hAnsi="Times New Roman" w:cs="Times New Roman"/>
            <w:b/>
            <w:i/>
            <w:iCs/>
            <w:color w:val="000000"/>
            <w:sz w:val="24"/>
            <w:szCs w:val="24"/>
          </w:rPr>
          <w:t xml:space="preserve"> --reload</w:t>
        </w:r>
      </w:ins>
    </w:p>
    <w:p w:rsidR="00030A68" w:rsidRPr="00030A68" w:rsidRDefault="00030A68" w:rsidP="00030A68">
      <w:pPr>
        <w:spacing w:after="0" w:line="240" w:lineRule="auto"/>
        <w:jc w:val="center"/>
        <w:rPr>
          <w:ins w:id="67" w:author="Unknown"/>
          <w:rFonts w:ascii="Times New Roman" w:eastAsia="Times New Roman" w:hAnsi="Times New Roman" w:cs="Times New Roman"/>
          <w:b/>
          <w:color w:val="474B51"/>
          <w:sz w:val="24"/>
          <w:szCs w:val="24"/>
        </w:rPr>
      </w:pPr>
      <w:r w:rsidRPr="00030A68">
        <w:rPr>
          <w:rFonts w:ascii="Times New Roman" w:eastAsia="Times New Roman" w:hAnsi="Times New Roman" w:cs="Times New Roman"/>
          <w:b/>
          <w:noProof/>
          <w:color w:val="314D7C"/>
          <w:sz w:val="24"/>
          <w:szCs w:val="24"/>
        </w:rPr>
        <w:drawing>
          <wp:inline distT="0" distB="0" distL="0" distR="0">
            <wp:extent cx="4762500" cy="1438275"/>
            <wp:effectExtent l="19050" t="0" r="0" b="0"/>
            <wp:docPr id="5" name="Picture 5" descr="Configure firewall">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nfigure firewall">
                      <a:hlinkClick r:id="rId13"/>
                    </pic:cNvPr>
                    <pic:cNvPicPr>
                      <a:picLocks noChangeAspect="1" noChangeArrowheads="1"/>
                    </pic:cNvPicPr>
                  </pic:nvPicPr>
                  <pic:blipFill>
                    <a:blip r:embed="rId14"/>
                    <a:srcRect/>
                    <a:stretch>
                      <a:fillRect/>
                    </a:stretch>
                  </pic:blipFill>
                  <pic:spPr bwMode="auto">
                    <a:xfrm>
                      <a:off x="0" y="0"/>
                      <a:ext cx="4762500" cy="1438275"/>
                    </a:xfrm>
                    <a:prstGeom prst="rect">
                      <a:avLst/>
                    </a:prstGeom>
                    <a:noFill/>
                    <a:ln w="9525">
                      <a:noFill/>
                      <a:miter lim="800000"/>
                      <a:headEnd/>
                      <a:tailEnd/>
                    </a:ln>
                  </pic:spPr>
                </pic:pic>
              </a:graphicData>
            </a:graphic>
          </wp:inline>
        </w:drawing>
      </w:r>
    </w:p>
    <w:p w:rsidR="00030A68" w:rsidRPr="00030A68" w:rsidRDefault="00030A68" w:rsidP="00030A68">
      <w:pPr>
        <w:pBdr>
          <w:bottom w:val="single" w:sz="6" w:space="4" w:color="C3CAD5"/>
        </w:pBdr>
        <w:spacing w:after="150" w:line="240" w:lineRule="auto"/>
        <w:outlineLvl w:val="1"/>
        <w:rPr>
          <w:ins w:id="68" w:author="Unknown"/>
          <w:rFonts w:ascii="Times New Roman" w:eastAsia="Times New Roman" w:hAnsi="Times New Roman" w:cs="Times New Roman"/>
          <w:b/>
          <w:bCs/>
          <w:color w:val="314D7C"/>
          <w:sz w:val="24"/>
          <w:szCs w:val="24"/>
        </w:rPr>
      </w:pPr>
      <w:ins w:id="69" w:author="Unknown">
        <w:r w:rsidRPr="00030A68">
          <w:rPr>
            <w:rFonts w:ascii="Times New Roman" w:eastAsia="Times New Roman" w:hAnsi="Times New Roman" w:cs="Times New Roman"/>
            <w:b/>
            <w:bCs/>
            <w:color w:val="314D7C"/>
            <w:sz w:val="24"/>
            <w:szCs w:val="24"/>
          </w:rPr>
          <w:t>Step 3 - Install and Configure Puppet Agent</w:t>
        </w:r>
      </w:ins>
    </w:p>
    <w:p w:rsidR="00030A68" w:rsidRPr="00030A68" w:rsidRDefault="00030A68" w:rsidP="00030A68">
      <w:pPr>
        <w:spacing w:after="0" w:line="240" w:lineRule="auto"/>
        <w:rPr>
          <w:ins w:id="70" w:author="Unknown"/>
          <w:rFonts w:ascii="Times New Roman" w:eastAsia="Times New Roman" w:hAnsi="Times New Roman" w:cs="Times New Roman"/>
          <w:b/>
          <w:color w:val="474B51"/>
          <w:sz w:val="24"/>
          <w:szCs w:val="24"/>
        </w:rPr>
      </w:pPr>
      <w:ins w:id="71" w:author="Unknown">
        <w:r w:rsidRPr="00030A68">
          <w:rPr>
            <w:rFonts w:ascii="Times New Roman" w:eastAsia="Times New Roman" w:hAnsi="Times New Roman" w:cs="Times New Roman"/>
            <w:b/>
            <w:color w:val="474B51"/>
            <w:sz w:val="24"/>
            <w:szCs w:val="24"/>
          </w:rPr>
          <w:t>We will install the puppet agent on the 'agent.hakase.io' server.</w:t>
        </w:r>
      </w:ins>
    </w:p>
    <w:p w:rsidR="00030A68" w:rsidRPr="00030A68" w:rsidRDefault="00030A68" w:rsidP="00030A68">
      <w:pPr>
        <w:spacing w:after="0" w:line="240" w:lineRule="auto"/>
        <w:rPr>
          <w:ins w:id="72" w:author="Unknown"/>
          <w:rFonts w:ascii="Times New Roman" w:eastAsia="Times New Roman" w:hAnsi="Times New Roman" w:cs="Times New Roman"/>
          <w:b/>
          <w:color w:val="474B51"/>
          <w:sz w:val="24"/>
          <w:szCs w:val="24"/>
        </w:rPr>
      </w:pPr>
      <w:ins w:id="73" w:author="Unknown">
        <w:r w:rsidRPr="00030A68">
          <w:rPr>
            <w:rFonts w:ascii="Times New Roman" w:eastAsia="Times New Roman" w:hAnsi="Times New Roman" w:cs="Times New Roman"/>
            <w:b/>
            <w:color w:val="474B51"/>
            <w:sz w:val="24"/>
            <w:szCs w:val="24"/>
          </w:rPr>
          <w:t>Install puppet agent using the yum command below.</w:t>
        </w:r>
      </w:ins>
    </w:p>
    <w:p w:rsidR="00030A68" w:rsidRPr="00030A68" w:rsidRDefault="00030A68" w:rsidP="00030A68">
      <w:pPr>
        <w:pBdr>
          <w:top w:val="dashed" w:sz="6" w:space="12" w:color="2F6FAB"/>
          <w:left w:val="dashed" w:sz="6" w:space="12" w:color="2F6FAB"/>
          <w:bottom w:val="dashed" w:sz="6" w:space="12" w:color="2F6FAB"/>
          <w:right w:val="dashed" w:sz="6" w:space="12" w:color="2F6FAB"/>
        </w:pBdr>
        <w:shd w:val="clear" w:color="auto" w:fill="F9F9F9"/>
        <w:spacing w:before="150" w:after="150" w:line="264" w:lineRule="atLeast"/>
        <w:rPr>
          <w:ins w:id="74" w:author="Unknown"/>
          <w:rFonts w:ascii="Times New Roman" w:eastAsia="Times New Roman" w:hAnsi="Times New Roman" w:cs="Times New Roman"/>
          <w:b/>
          <w:i/>
          <w:iCs/>
          <w:color w:val="000000"/>
          <w:sz w:val="24"/>
          <w:szCs w:val="24"/>
        </w:rPr>
      </w:pPr>
      <w:ins w:id="75" w:author="Unknown">
        <w:r w:rsidRPr="00030A68">
          <w:rPr>
            <w:rFonts w:ascii="Times New Roman" w:eastAsia="Times New Roman" w:hAnsi="Times New Roman" w:cs="Times New Roman"/>
            <w:b/>
            <w:i/>
            <w:iCs/>
            <w:color w:val="000000"/>
            <w:sz w:val="24"/>
            <w:szCs w:val="24"/>
          </w:rPr>
          <w:t>yum install -y puppet-agent</w:t>
        </w:r>
      </w:ins>
    </w:p>
    <w:p w:rsidR="00030A68" w:rsidRPr="00030A68" w:rsidRDefault="00030A68" w:rsidP="00030A68">
      <w:pPr>
        <w:spacing w:after="0" w:line="240" w:lineRule="auto"/>
        <w:rPr>
          <w:ins w:id="76" w:author="Unknown"/>
          <w:rFonts w:ascii="Times New Roman" w:eastAsia="Times New Roman" w:hAnsi="Times New Roman" w:cs="Times New Roman"/>
          <w:b/>
          <w:color w:val="474B51"/>
          <w:sz w:val="24"/>
          <w:szCs w:val="24"/>
        </w:rPr>
      </w:pPr>
      <w:ins w:id="77" w:author="Unknown">
        <w:r w:rsidRPr="00030A68">
          <w:rPr>
            <w:rFonts w:ascii="Times New Roman" w:eastAsia="Times New Roman" w:hAnsi="Times New Roman" w:cs="Times New Roman"/>
            <w:b/>
            <w:color w:val="474B51"/>
            <w:sz w:val="24"/>
            <w:szCs w:val="24"/>
          </w:rPr>
          <w:t xml:space="preserve">After the installation is complete, go to the puppet configuration directory and edit the </w:t>
        </w:r>
        <w:proofErr w:type="spellStart"/>
        <w:r w:rsidRPr="00030A68">
          <w:rPr>
            <w:rFonts w:ascii="Times New Roman" w:eastAsia="Times New Roman" w:hAnsi="Times New Roman" w:cs="Times New Roman"/>
            <w:b/>
            <w:color w:val="474B51"/>
            <w:sz w:val="24"/>
            <w:szCs w:val="24"/>
          </w:rPr>
          <w:t>puppet.conf</w:t>
        </w:r>
        <w:proofErr w:type="spellEnd"/>
        <w:r w:rsidRPr="00030A68">
          <w:rPr>
            <w:rFonts w:ascii="Times New Roman" w:eastAsia="Times New Roman" w:hAnsi="Times New Roman" w:cs="Times New Roman"/>
            <w:b/>
            <w:color w:val="474B51"/>
            <w:sz w:val="24"/>
            <w:szCs w:val="24"/>
          </w:rPr>
          <w:t xml:space="preserve"> file.</w:t>
        </w:r>
      </w:ins>
    </w:p>
    <w:p w:rsidR="00030A68" w:rsidRPr="00030A68" w:rsidRDefault="00030A68" w:rsidP="00030A68">
      <w:pPr>
        <w:pBdr>
          <w:top w:val="dashed" w:sz="6" w:space="12" w:color="2F6FAB"/>
          <w:left w:val="dashed" w:sz="6" w:space="12" w:color="2F6FAB"/>
          <w:bottom w:val="dashed" w:sz="6" w:space="12" w:color="2F6FAB"/>
          <w:right w:val="dashed" w:sz="6" w:space="12" w:color="2F6FAB"/>
        </w:pBdr>
        <w:shd w:val="clear" w:color="auto" w:fill="F9F9F9"/>
        <w:spacing w:before="150" w:after="150" w:line="264" w:lineRule="atLeast"/>
        <w:rPr>
          <w:ins w:id="78" w:author="Unknown"/>
          <w:rFonts w:ascii="Times New Roman" w:eastAsia="Times New Roman" w:hAnsi="Times New Roman" w:cs="Times New Roman"/>
          <w:b/>
          <w:i/>
          <w:iCs/>
          <w:color w:val="000000"/>
          <w:sz w:val="24"/>
          <w:szCs w:val="24"/>
        </w:rPr>
      </w:pPr>
      <w:proofErr w:type="spellStart"/>
      <w:ins w:id="79" w:author="Unknown">
        <w:r w:rsidRPr="00030A68">
          <w:rPr>
            <w:rFonts w:ascii="Times New Roman" w:eastAsia="Times New Roman" w:hAnsi="Times New Roman" w:cs="Times New Roman"/>
            <w:b/>
            <w:i/>
            <w:iCs/>
            <w:color w:val="000000"/>
            <w:sz w:val="24"/>
            <w:szCs w:val="24"/>
          </w:rPr>
          <w:t>cd</w:t>
        </w:r>
        <w:proofErr w:type="spellEnd"/>
        <w:r w:rsidRPr="00030A68">
          <w:rPr>
            <w:rFonts w:ascii="Times New Roman" w:eastAsia="Times New Roman" w:hAnsi="Times New Roman" w:cs="Times New Roman"/>
            <w:b/>
            <w:i/>
            <w:iCs/>
            <w:color w:val="000000"/>
            <w:sz w:val="24"/>
            <w:szCs w:val="24"/>
          </w:rPr>
          <w:t xml:space="preserve"> /etc/</w:t>
        </w:r>
        <w:proofErr w:type="spellStart"/>
        <w:r w:rsidRPr="00030A68">
          <w:rPr>
            <w:rFonts w:ascii="Times New Roman" w:eastAsia="Times New Roman" w:hAnsi="Times New Roman" w:cs="Times New Roman"/>
            <w:b/>
            <w:i/>
            <w:iCs/>
            <w:color w:val="000000"/>
            <w:sz w:val="24"/>
            <w:szCs w:val="24"/>
          </w:rPr>
          <w:t>puppetlabs</w:t>
        </w:r>
        <w:proofErr w:type="spellEnd"/>
        <w:r w:rsidRPr="00030A68">
          <w:rPr>
            <w:rFonts w:ascii="Times New Roman" w:eastAsia="Times New Roman" w:hAnsi="Times New Roman" w:cs="Times New Roman"/>
            <w:b/>
            <w:i/>
            <w:iCs/>
            <w:color w:val="000000"/>
            <w:sz w:val="24"/>
            <w:szCs w:val="24"/>
          </w:rPr>
          <w:t>/puppet</w:t>
        </w:r>
        <w:r w:rsidRPr="00030A68">
          <w:rPr>
            <w:rFonts w:ascii="Times New Roman" w:eastAsia="Times New Roman" w:hAnsi="Times New Roman" w:cs="Times New Roman"/>
            <w:b/>
            <w:i/>
            <w:iCs/>
            <w:color w:val="000000"/>
            <w:sz w:val="24"/>
            <w:szCs w:val="24"/>
          </w:rPr>
          <w:br/>
          <w:t xml:space="preserve">vim </w:t>
        </w:r>
        <w:proofErr w:type="spellStart"/>
        <w:r w:rsidRPr="00030A68">
          <w:rPr>
            <w:rFonts w:ascii="Times New Roman" w:eastAsia="Times New Roman" w:hAnsi="Times New Roman" w:cs="Times New Roman"/>
            <w:b/>
            <w:i/>
            <w:iCs/>
            <w:color w:val="000000"/>
            <w:sz w:val="24"/>
            <w:szCs w:val="24"/>
          </w:rPr>
          <w:t>puppet.conf</w:t>
        </w:r>
        <w:proofErr w:type="spellEnd"/>
      </w:ins>
    </w:p>
    <w:p w:rsidR="00030A68" w:rsidRPr="00030A68" w:rsidRDefault="00030A68" w:rsidP="00030A68">
      <w:pPr>
        <w:spacing w:after="0" w:line="240" w:lineRule="auto"/>
        <w:rPr>
          <w:ins w:id="80" w:author="Unknown"/>
          <w:rFonts w:ascii="Times New Roman" w:eastAsia="Times New Roman" w:hAnsi="Times New Roman" w:cs="Times New Roman"/>
          <w:b/>
          <w:color w:val="474B51"/>
          <w:sz w:val="24"/>
          <w:szCs w:val="24"/>
        </w:rPr>
      </w:pPr>
      <w:ins w:id="81" w:author="Unknown">
        <w:r w:rsidRPr="00030A68">
          <w:rPr>
            <w:rFonts w:ascii="Times New Roman" w:eastAsia="Times New Roman" w:hAnsi="Times New Roman" w:cs="Times New Roman"/>
            <w:b/>
            <w:color w:val="474B51"/>
            <w:sz w:val="24"/>
            <w:szCs w:val="24"/>
          </w:rPr>
          <w:t>Paste the following configuration.</w:t>
        </w:r>
      </w:ins>
    </w:p>
    <w:p w:rsidR="00030A68" w:rsidRPr="00030A68" w:rsidRDefault="00030A68" w:rsidP="00030A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8" w:lineRule="atLeast"/>
        <w:rPr>
          <w:ins w:id="82" w:author="Unknown"/>
          <w:rFonts w:ascii="Times New Roman" w:eastAsia="Times New Roman" w:hAnsi="Times New Roman" w:cs="Times New Roman"/>
          <w:b/>
          <w:i/>
          <w:iCs/>
          <w:color w:val="000000"/>
          <w:sz w:val="24"/>
          <w:szCs w:val="24"/>
        </w:rPr>
      </w:pPr>
      <w:ins w:id="83" w:author="Unknown">
        <w:r w:rsidRPr="00030A68">
          <w:rPr>
            <w:rFonts w:ascii="Times New Roman" w:eastAsia="Times New Roman" w:hAnsi="Times New Roman" w:cs="Times New Roman"/>
            <w:b/>
            <w:i/>
            <w:iCs/>
            <w:color w:val="000000"/>
            <w:sz w:val="24"/>
            <w:szCs w:val="24"/>
          </w:rPr>
          <w:t>[main]</w:t>
        </w:r>
        <w:r w:rsidRPr="00030A68">
          <w:rPr>
            <w:rFonts w:ascii="Times New Roman" w:eastAsia="Times New Roman" w:hAnsi="Times New Roman" w:cs="Times New Roman"/>
            <w:b/>
            <w:i/>
            <w:iCs/>
            <w:color w:val="000000"/>
            <w:sz w:val="24"/>
            <w:szCs w:val="24"/>
          </w:rPr>
          <w:br/>
          <w:t xml:space="preserve"> </w:t>
        </w:r>
        <w:proofErr w:type="spellStart"/>
        <w:r w:rsidRPr="00030A68">
          <w:rPr>
            <w:rFonts w:ascii="Times New Roman" w:eastAsia="Times New Roman" w:hAnsi="Times New Roman" w:cs="Times New Roman"/>
            <w:b/>
            <w:i/>
            <w:iCs/>
            <w:color w:val="000000"/>
            <w:sz w:val="24"/>
            <w:szCs w:val="24"/>
          </w:rPr>
          <w:t>certname</w:t>
        </w:r>
        <w:proofErr w:type="spellEnd"/>
        <w:r w:rsidRPr="00030A68">
          <w:rPr>
            <w:rFonts w:ascii="Times New Roman" w:eastAsia="Times New Roman" w:hAnsi="Times New Roman" w:cs="Times New Roman"/>
            <w:b/>
            <w:i/>
            <w:iCs/>
            <w:color w:val="000000"/>
            <w:sz w:val="24"/>
            <w:szCs w:val="24"/>
          </w:rPr>
          <w:t xml:space="preserve"> = agent.hakase.io</w:t>
        </w:r>
        <w:r w:rsidRPr="00030A68">
          <w:rPr>
            <w:rFonts w:ascii="Times New Roman" w:eastAsia="Times New Roman" w:hAnsi="Times New Roman" w:cs="Times New Roman"/>
            <w:b/>
            <w:i/>
            <w:iCs/>
            <w:color w:val="000000"/>
            <w:sz w:val="24"/>
            <w:szCs w:val="24"/>
          </w:rPr>
          <w:br/>
          <w:t xml:space="preserve"> server = master.hakase.io</w:t>
        </w:r>
        <w:r w:rsidRPr="00030A68">
          <w:rPr>
            <w:rFonts w:ascii="Times New Roman" w:eastAsia="Times New Roman" w:hAnsi="Times New Roman" w:cs="Times New Roman"/>
            <w:b/>
            <w:i/>
            <w:iCs/>
            <w:color w:val="000000"/>
            <w:sz w:val="24"/>
            <w:szCs w:val="24"/>
          </w:rPr>
          <w:br/>
          <w:t xml:space="preserve"> environment = production</w:t>
        </w:r>
        <w:r w:rsidRPr="00030A68">
          <w:rPr>
            <w:rFonts w:ascii="Times New Roman" w:eastAsia="Times New Roman" w:hAnsi="Times New Roman" w:cs="Times New Roman"/>
            <w:b/>
            <w:i/>
            <w:iCs/>
            <w:color w:val="000000"/>
            <w:sz w:val="24"/>
            <w:szCs w:val="24"/>
          </w:rPr>
          <w:br/>
          <w:t xml:space="preserve"> </w:t>
        </w:r>
        <w:proofErr w:type="spellStart"/>
        <w:r w:rsidRPr="00030A68">
          <w:rPr>
            <w:rFonts w:ascii="Times New Roman" w:eastAsia="Times New Roman" w:hAnsi="Times New Roman" w:cs="Times New Roman"/>
            <w:b/>
            <w:i/>
            <w:iCs/>
            <w:color w:val="000000"/>
            <w:sz w:val="24"/>
            <w:szCs w:val="24"/>
          </w:rPr>
          <w:t>runinterval</w:t>
        </w:r>
        <w:proofErr w:type="spellEnd"/>
        <w:r w:rsidRPr="00030A68">
          <w:rPr>
            <w:rFonts w:ascii="Times New Roman" w:eastAsia="Times New Roman" w:hAnsi="Times New Roman" w:cs="Times New Roman"/>
            <w:b/>
            <w:i/>
            <w:iCs/>
            <w:color w:val="000000"/>
            <w:sz w:val="24"/>
            <w:szCs w:val="24"/>
          </w:rPr>
          <w:t xml:space="preserve"> = 1h</w:t>
        </w:r>
      </w:ins>
    </w:p>
    <w:p w:rsidR="00030A68" w:rsidRPr="00030A68" w:rsidRDefault="00030A68" w:rsidP="00030A68">
      <w:pPr>
        <w:spacing w:after="0" w:line="240" w:lineRule="auto"/>
        <w:rPr>
          <w:ins w:id="84" w:author="Unknown"/>
          <w:rFonts w:ascii="Times New Roman" w:eastAsia="Times New Roman" w:hAnsi="Times New Roman" w:cs="Times New Roman"/>
          <w:b/>
          <w:color w:val="474B51"/>
          <w:sz w:val="24"/>
          <w:szCs w:val="24"/>
        </w:rPr>
      </w:pPr>
      <w:ins w:id="85" w:author="Unknown">
        <w:r w:rsidRPr="00030A68">
          <w:rPr>
            <w:rFonts w:ascii="Times New Roman" w:eastAsia="Times New Roman" w:hAnsi="Times New Roman" w:cs="Times New Roman"/>
            <w:b/>
            <w:color w:val="474B51"/>
            <w:sz w:val="24"/>
            <w:szCs w:val="24"/>
          </w:rPr>
          <w:t>Save and exit.</w:t>
        </w:r>
      </w:ins>
    </w:p>
    <w:p w:rsidR="00030A68" w:rsidRPr="00030A68" w:rsidRDefault="00030A68" w:rsidP="00030A68">
      <w:pPr>
        <w:spacing w:after="0" w:line="240" w:lineRule="auto"/>
        <w:rPr>
          <w:ins w:id="86" w:author="Unknown"/>
          <w:rFonts w:ascii="Times New Roman" w:eastAsia="Times New Roman" w:hAnsi="Times New Roman" w:cs="Times New Roman"/>
          <w:b/>
          <w:color w:val="474B51"/>
          <w:sz w:val="24"/>
          <w:szCs w:val="24"/>
        </w:rPr>
      </w:pPr>
      <w:ins w:id="87" w:author="Unknown">
        <w:r w:rsidRPr="00030A68">
          <w:rPr>
            <w:rFonts w:ascii="Times New Roman" w:eastAsia="Times New Roman" w:hAnsi="Times New Roman" w:cs="Times New Roman"/>
            <w:b/>
            <w:color w:val="474B51"/>
            <w:sz w:val="24"/>
            <w:szCs w:val="24"/>
          </w:rPr>
          <w:t>Next, we will register the puppet agent to the puppet master.</w:t>
        </w:r>
      </w:ins>
    </w:p>
    <w:p w:rsidR="00030A68" w:rsidRPr="00030A68" w:rsidRDefault="00030A68" w:rsidP="00030A68">
      <w:pPr>
        <w:spacing w:after="0" w:line="240" w:lineRule="auto"/>
        <w:rPr>
          <w:ins w:id="88" w:author="Unknown"/>
          <w:rFonts w:ascii="Times New Roman" w:eastAsia="Times New Roman" w:hAnsi="Times New Roman" w:cs="Times New Roman"/>
          <w:b/>
          <w:color w:val="474B51"/>
          <w:sz w:val="24"/>
          <w:szCs w:val="24"/>
        </w:rPr>
      </w:pPr>
      <w:ins w:id="89" w:author="Unknown">
        <w:r w:rsidRPr="00030A68">
          <w:rPr>
            <w:rFonts w:ascii="Times New Roman" w:eastAsia="Times New Roman" w:hAnsi="Times New Roman" w:cs="Times New Roman"/>
            <w:b/>
            <w:color w:val="474B51"/>
            <w:sz w:val="24"/>
            <w:szCs w:val="24"/>
          </w:rPr>
          <w:t>Run the command below on the puppet agent shell.</w:t>
        </w:r>
      </w:ins>
    </w:p>
    <w:p w:rsidR="00030A68" w:rsidRPr="00030A68" w:rsidRDefault="00030A68" w:rsidP="00030A68">
      <w:pPr>
        <w:pBdr>
          <w:top w:val="dashed" w:sz="6" w:space="12" w:color="2F6FAB"/>
          <w:left w:val="dashed" w:sz="6" w:space="12" w:color="2F6FAB"/>
          <w:bottom w:val="dashed" w:sz="6" w:space="12" w:color="2F6FAB"/>
          <w:right w:val="dashed" w:sz="6" w:space="12" w:color="2F6FAB"/>
        </w:pBdr>
        <w:shd w:val="clear" w:color="auto" w:fill="F9F9F9"/>
        <w:spacing w:before="150" w:after="150" w:line="264" w:lineRule="atLeast"/>
        <w:rPr>
          <w:ins w:id="90" w:author="Unknown"/>
          <w:rFonts w:ascii="Times New Roman" w:eastAsia="Times New Roman" w:hAnsi="Times New Roman" w:cs="Times New Roman"/>
          <w:b/>
          <w:i/>
          <w:iCs/>
          <w:color w:val="000000"/>
          <w:sz w:val="24"/>
          <w:szCs w:val="24"/>
        </w:rPr>
      </w:pPr>
      <w:ins w:id="91" w:author="Unknown">
        <w:r w:rsidRPr="00030A68">
          <w:rPr>
            <w:rFonts w:ascii="Times New Roman" w:eastAsia="Times New Roman" w:hAnsi="Times New Roman" w:cs="Times New Roman"/>
            <w:b/>
            <w:i/>
            <w:iCs/>
            <w:color w:val="000000"/>
            <w:sz w:val="24"/>
            <w:szCs w:val="24"/>
          </w:rPr>
          <w:t>/opt/</w:t>
        </w:r>
        <w:proofErr w:type="spellStart"/>
        <w:r w:rsidRPr="00030A68">
          <w:rPr>
            <w:rFonts w:ascii="Times New Roman" w:eastAsia="Times New Roman" w:hAnsi="Times New Roman" w:cs="Times New Roman"/>
            <w:b/>
            <w:i/>
            <w:iCs/>
            <w:color w:val="000000"/>
            <w:sz w:val="24"/>
            <w:szCs w:val="24"/>
          </w:rPr>
          <w:t>puppetlabs</w:t>
        </w:r>
        <w:proofErr w:type="spellEnd"/>
        <w:r w:rsidRPr="00030A68">
          <w:rPr>
            <w:rFonts w:ascii="Times New Roman" w:eastAsia="Times New Roman" w:hAnsi="Times New Roman" w:cs="Times New Roman"/>
            <w:b/>
            <w:i/>
            <w:iCs/>
            <w:color w:val="000000"/>
            <w:sz w:val="24"/>
            <w:szCs w:val="24"/>
          </w:rPr>
          <w:t>/bin/puppet resource service puppet ensure=running enable=true</w:t>
        </w:r>
      </w:ins>
    </w:p>
    <w:p w:rsidR="00030A68" w:rsidRPr="00030A68" w:rsidRDefault="00030A68" w:rsidP="00030A68">
      <w:pPr>
        <w:spacing w:after="0" w:line="240" w:lineRule="auto"/>
        <w:rPr>
          <w:ins w:id="92" w:author="Unknown"/>
          <w:rFonts w:ascii="Times New Roman" w:eastAsia="Times New Roman" w:hAnsi="Times New Roman" w:cs="Times New Roman"/>
          <w:b/>
          <w:color w:val="474B51"/>
          <w:sz w:val="24"/>
          <w:szCs w:val="24"/>
        </w:rPr>
      </w:pPr>
      <w:ins w:id="93" w:author="Unknown">
        <w:r w:rsidRPr="00030A68">
          <w:rPr>
            <w:rFonts w:ascii="Times New Roman" w:eastAsia="Times New Roman" w:hAnsi="Times New Roman" w:cs="Times New Roman"/>
            <w:b/>
            <w:color w:val="474B51"/>
            <w:sz w:val="24"/>
            <w:szCs w:val="24"/>
          </w:rPr>
          <w:t>The puppet agent is now running on the server, and it's attempting to register itself to the puppet master.</w:t>
        </w:r>
      </w:ins>
    </w:p>
    <w:p w:rsidR="00030A68" w:rsidRPr="00030A68" w:rsidRDefault="00030A68" w:rsidP="00030A68">
      <w:pPr>
        <w:spacing w:after="0" w:line="240" w:lineRule="auto"/>
        <w:rPr>
          <w:ins w:id="94" w:author="Unknown"/>
          <w:rFonts w:ascii="Times New Roman" w:eastAsia="Times New Roman" w:hAnsi="Times New Roman" w:cs="Times New Roman"/>
          <w:b/>
          <w:color w:val="474B51"/>
          <w:sz w:val="24"/>
          <w:szCs w:val="24"/>
        </w:rPr>
      </w:pPr>
      <w:ins w:id="95" w:author="Unknown">
        <w:r w:rsidRPr="00030A68">
          <w:rPr>
            <w:rFonts w:ascii="Times New Roman" w:eastAsia="Times New Roman" w:hAnsi="Times New Roman" w:cs="Times New Roman"/>
            <w:b/>
            <w:color w:val="474B51"/>
            <w:sz w:val="24"/>
            <w:szCs w:val="24"/>
          </w:rPr>
          <w:t>Now back to the puppet master shell and run the command below.</w:t>
        </w:r>
      </w:ins>
    </w:p>
    <w:p w:rsidR="00030A68" w:rsidRPr="00030A68" w:rsidRDefault="00030A68" w:rsidP="00030A68">
      <w:pPr>
        <w:pBdr>
          <w:top w:val="dashed" w:sz="6" w:space="12" w:color="2F6FAB"/>
          <w:left w:val="dashed" w:sz="6" w:space="12" w:color="2F6FAB"/>
          <w:bottom w:val="dashed" w:sz="6" w:space="12" w:color="2F6FAB"/>
          <w:right w:val="dashed" w:sz="6" w:space="12" w:color="2F6FAB"/>
        </w:pBdr>
        <w:shd w:val="clear" w:color="auto" w:fill="F9F9F9"/>
        <w:spacing w:before="150" w:after="150" w:line="264" w:lineRule="atLeast"/>
        <w:rPr>
          <w:ins w:id="96" w:author="Unknown"/>
          <w:rFonts w:ascii="Times New Roman" w:eastAsia="Times New Roman" w:hAnsi="Times New Roman" w:cs="Times New Roman"/>
          <w:b/>
          <w:i/>
          <w:iCs/>
          <w:color w:val="000000"/>
          <w:sz w:val="24"/>
          <w:szCs w:val="24"/>
        </w:rPr>
      </w:pPr>
      <w:ins w:id="97" w:author="Unknown">
        <w:r w:rsidRPr="00030A68">
          <w:rPr>
            <w:rFonts w:ascii="Times New Roman" w:eastAsia="Times New Roman" w:hAnsi="Times New Roman" w:cs="Times New Roman"/>
            <w:b/>
            <w:i/>
            <w:iCs/>
            <w:color w:val="000000"/>
            <w:sz w:val="24"/>
            <w:szCs w:val="24"/>
          </w:rPr>
          <w:lastRenderedPageBreak/>
          <w:t>/opt/</w:t>
        </w:r>
        <w:proofErr w:type="spellStart"/>
        <w:r w:rsidRPr="00030A68">
          <w:rPr>
            <w:rFonts w:ascii="Times New Roman" w:eastAsia="Times New Roman" w:hAnsi="Times New Roman" w:cs="Times New Roman"/>
            <w:b/>
            <w:i/>
            <w:iCs/>
            <w:color w:val="000000"/>
            <w:sz w:val="24"/>
            <w:szCs w:val="24"/>
          </w:rPr>
          <w:t>puppetlabs</w:t>
        </w:r>
        <w:proofErr w:type="spellEnd"/>
        <w:r w:rsidRPr="00030A68">
          <w:rPr>
            <w:rFonts w:ascii="Times New Roman" w:eastAsia="Times New Roman" w:hAnsi="Times New Roman" w:cs="Times New Roman"/>
            <w:b/>
            <w:i/>
            <w:iCs/>
            <w:color w:val="000000"/>
            <w:sz w:val="24"/>
            <w:szCs w:val="24"/>
          </w:rPr>
          <w:t>/bin/puppet cert list</w:t>
        </w:r>
      </w:ins>
    </w:p>
    <w:p w:rsidR="00030A68" w:rsidRPr="00030A68" w:rsidRDefault="00030A68" w:rsidP="00030A68">
      <w:pPr>
        <w:spacing w:after="0" w:line="240" w:lineRule="auto"/>
        <w:rPr>
          <w:ins w:id="98" w:author="Unknown"/>
          <w:rFonts w:ascii="Times New Roman" w:eastAsia="Times New Roman" w:hAnsi="Times New Roman" w:cs="Times New Roman"/>
          <w:b/>
          <w:color w:val="474B51"/>
          <w:sz w:val="24"/>
          <w:szCs w:val="24"/>
        </w:rPr>
      </w:pPr>
      <w:ins w:id="99" w:author="Unknown">
        <w:r w:rsidRPr="00030A68">
          <w:rPr>
            <w:rFonts w:ascii="Times New Roman" w:eastAsia="Times New Roman" w:hAnsi="Times New Roman" w:cs="Times New Roman"/>
            <w:b/>
            <w:color w:val="474B51"/>
            <w:sz w:val="24"/>
            <w:szCs w:val="24"/>
          </w:rPr>
          <w:t>And you will get the pending Certificate Signing Request (CSR) from the puppet agent server 'agent.hakase.io'.</w:t>
        </w:r>
      </w:ins>
    </w:p>
    <w:p w:rsidR="00030A68" w:rsidRPr="00030A68" w:rsidRDefault="00030A68" w:rsidP="00030A68">
      <w:pPr>
        <w:spacing w:after="0" w:line="240" w:lineRule="auto"/>
        <w:rPr>
          <w:ins w:id="100" w:author="Unknown"/>
          <w:rFonts w:ascii="Times New Roman" w:eastAsia="Times New Roman" w:hAnsi="Times New Roman" w:cs="Times New Roman"/>
          <w:b/>
          <w:color w:val="474B51"/>
          <w:sz w:val="24"/>
          <w:szCs w:val="24"/>
        </w:rPr>
      </w:pPr>
      <w:ins w:id="101" w:author="Unknown">
        <w:r w:rsidRPr="00030A68">
          <w:rPr>
            <w:rFonts w:ascii="Times New Roman" w:eastAsia="Times New Roman" w:hAnsi="Times New Roman" w:cs="Times New Roman"/>
            <w:b/>
            <w:color w:val="474B51"/>
            <w:sz w:val="24"/>
            <w:szCs w:val="24"/>
          </w:rPr>
          <w:t>Sign the certificate using the command below.</w:t>
        </w:r>
      </w:ins>
    </w:p>
    <w:p w:rsidR="00030A68" w:rsidRPr="00030A68" w:rsidRDefault="00030A68" w:rsidP="00030A68">
      <w:pPr>
        <w:pBdr>
          <w:top w:val="dashed" w:sz="6" w:space="12" w:color="2F6FAB"/>
          <w:left w:val="dashed" w:sz="6" w:space="12" w:color="2F6FAB"/>
          <w:bottom w:val="dashed" w:sz="6" w:space="12" w:color="2F6FAB"/>
          <w:right w:val="dashed" w:sz="6" w:space="12" w:color="2F6FAB"/>
        </w:pBdr>
        <w:shd w:val="clear" w:color="auto" w:fill="F9F9F9"/>
        <w:spacing w:before="150" w:after="150" w:line="264" w:lineRule="atLeast"/>
        <w:rPr>
          <w:ins w:id="102" w:author="Unknown"/>
          <w:rFonts w:ascii="Times New Roman" w:eastAsia="Times New Roman" w:hAnsi="Times New Roman" w:cs="Times New Roman"/>
          <w:b/>
          <w:i/>
          <w:iCs/>
          <w:color w:val="000000"/>
          <w:sz w:val="24"/>
          <w:szCs w:val="24"/>
        </w:rPr>
      </w:pPr>
      <w:ins w:id="103" w:author="Unknown">
        <w:r w:rsidRPr="00030A68">
          <w:rPr>
            <w:rFonts w:ascii="Times New Roman" w:eastAsia="Times New Roman" w:hAnsi="Times New Roman" w:cs="Times New Roman"/>
            <w:b/>
            <w:i/>
            <w:iCs/>
            <w:color w:val="000000"/>
            <w:sz w:val="24"/>
            <w:szCs w:val="24"/>
          </w:rPr>
          <w:t>/opt/</w:t>
        </w:r>
        <w:proofErr w:type="spellStart"/>
        <w:r w:rsidRPr="00030A68">
          <w:rPr>
            <w:rFonts w:ascii="Times New Roman" w:eastAsia="Times New Roman" w:hAnsi="Times New Roman" w:cs="Times New Roman"/>
            <w:b/>
            <w:i/>
            <w:iCs/>
            <w:color w:val="000000"/>
            <w:sz w:val="24"/>
            <w:szCs w:val="24"/>
          </w:rPr>
          <w:t>puppetlabs</w:t>
        </w:r>
        <w:proofErr w:type="spellEnd"/>
        <w:r w:rsidRPr="00030A68">
          <w:rPr>
            <w:rFonts w:ascii="Times New Roman" w:eastAsia="Times New Roman" w:hAnsi="Times New Roman" w:cs="Times New Roman"/>
            <w:b/>
            <w:i/>
            <w:iCs/>
            <w:color w:val="000000"/>
            <w:sz w:val="24"/>
            <w:szCs w:val="24"/>
          </w:rPr>
          <w:t>/bin/puppet cert sign agent.hakase.io</w:t>
        </w:r>
      </w:ins>
    </w:p>
    <w:p w:rsidR="00030A68" w:rsidRPr="00030A68" w:rsidRDefault="00030A68" w:rsidP="00030A68">
      <w:pPr>
        <w:spacing w:after="0" w:line="240" w:lineRule="auto"/>
        <w:rPr>
          <w:ins w:id="104" w:author="Unknown"/>
          <w:rFonts w:ascii="Times New Roman" w:eastAsia="Times New Roman" w:hAnsi="Times New Roman" w:cs="Times New Roman"/>
          <w:b/>
          <w:color w:val="474B51"/>
          <w:sz w:val="24"/>
          <w:szCs w:val="24"/>
        </w:rPr>
      </w:pPr>
      <w:ins w:id="105" w:author="Unknown">
        <w:r w:rsidRPr="00030A68">
          <w:rPr>
            <w:rFonts w:ascii="Times New Roman" w:eastAsia="Times New Roman" w:hAnsi="Times New Roman" w:cs="Times New Roman"/>
            <w:b/>
            <w:color w:val="474B51"/>
            <w:sz w:val="24"/>
            <w:szCs w:val="24"/>
          </w:rPr>
          <w:t>And the result should be similar to the following:</w:t>
        </w:r>
      </w:ins>
    </w:p>
    <w:p w:rsidR="00030A68" w:rsidRPr="00030A68" w:rsidRDefault="00030A68" w:rsidP="00030A68">
      <w:pPr>
        <w:spacing w:after="0" w:line="240" w:lineRule="auto"/>
        <w:jc w:val="center"/>
        <w:rPr>
          <w:ins w:id="106" w:author="Unknown"/>
          <w:rFonts w:ascii="Times New Roman" w:eastAsia="Times New Roman" w:hAnsi="Times New Roman" w:cs="Times New Roman"/>
          <w:b/>
          <w:color w:val="474B51"/>
          <w:sz w:val="24"/>
          <w:szCs w:val="24"/>
        </w:rPr>
      </w:pPr>
      <w:r w:rsidRPr="00030A68">
        <w:rPr>
          <w:rFonts w:ascii="Times New Roman" w:eastAsia="Times New Roman" w:hAnsi="Times New Roman" w:cs="Times New Roman"/>
          <w:b/>
          <w:noProof/>
          <w:color w:val="314D7C"/>
          <w:sz w:val="24"/>
          <w:szCs w:val="24"/>
        </w:rPr>
        <w:drawing>
          <wp:inline distT="0" distB="0" distL="0" distR="0">
            <wp:extent cx="5238750" cy="1314450"/>
            <wp:effectExtent l="19050" t="0" r="0" b="0"/>
            <wp:docPr id="6" name="Picture 6" descr="Configure puppet agent">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nfigure puppet agent">
                      <a:hlinkClick r:id="rId15"/>
                    </pic:cNvPr>
                    <pic:cNvPicPr>
                      <a:picLocks noChangeAspect="1" noChangeArrowheads="1"/>
                    </pic:cNvPicPr>
                  </pic:nvPicPr>
                  <pic:blipFill>
                    <a:blip r:embed="rId16"/>
                    <a:srcRect/>
                    <a:stretch>
                      <a:fillRect/>
                    </a:stretch>
                  </pic:blipFill>
                  <pic:spPr bwMode="auto">
                    <a:xfrm>
                      <a:off x="0" y="0"/>
                      <a:ext cx="5238750" cy="1314450"/>
                    </a:xfrm>
                    <a:prstGeom prst="rect">
                      <a:avLst/>
                    </a:prstGeom>
                    <a:noFill/>
                    <a:ln w="9525">
                      <a:noFill/>
                      <a:miter lim="800000"/>
                      <a:headEnd/>
                      <a:tailEnd/>
                    </a:ln>
                  </pic:spPr>
                </pic:pic>
              </a:graphicData>
            </a:graphic>
          </wp:inline>
        </w:drawing>
      </w:r>
    </w:p>
    <w:p w:rsidR="00030A68" w:rsidRPr="00030A68" w:rsidRDefault="00030A68" w:rsidP="00030A68">
      <w:pPr>
        <w:spacing w:after="0" w:line="240" w:lineRule="auto"/>
        <w:rPr>
          <w:ins w:id="107" w:author="Unknown"/>
          <w:rFonts w:ascii="Times New Roman" w:eastAsia="Times New Roman" w:hAnsi="Times New Roman" w:cs="Times New Roman"/>
          <w:b/>
          <w:color w:val="474B51"/>
          <w:sz w:val="24"/>
          <w:szCs w:val="24"/>
        </w:rPr>
      </w:pPr>
      <w:ins w:id="108" w:author="Unknown">
        <w:r w:rsidRPr="00030A68">
          <w:rPr>
            <w:rFonts w:ascii="Times New Roman" w:eastAsia="Times New Roman" w:hAnsi="Times New Roman" w:cs="Times New Roman"/>
            <w:b/>
            <w:color w:val="474B51"/>
            <w:sz w:val="24"/>
            <w:szCs w:val="24"/>
          </w:rPr>
          <w:t>The puppet agent is now running on the system, and the certificate for the agent has been signed by the puppet master.</w:t>
        </w:r>
      </w:ins>
    </w:p>
    <w:p w:rsidR="00030A68" w:rsidRPr="00030A68" w:rsidRDefault="00030A68" w:rsidP="00030A68">
      <w:pPr>
        <w:pBdr>
          <w:bottom w:val="single" w:sz="6" w:space="4" w:color="C3CAD5"/>
        </w:pBdr>
        <w:spacing w:after="150" w:line="240" w:lineRule="auto"/>
        <w:outlineLvl w:val="1"/>
        <w:rPr>
          <w:ins w:id="109" w:author="Unknown"/>
          <w:rFonts w:ascii="Times New Roman" w:eastAsia="Times New Roman" w:hAnsi="Times New Roman" w:cs="Times New Roman"/>
          <w:b/>
          <w:bCs/>
          <w:color w:val="314D7C"/>
          <w:sz w:val="24"/>
          <w:szCs w:val="24"/>
        </w:rPr>
      </w:pPr>
      <w:ins w:id="110" w:author="Unknown">
        <w:r w:rsidRPr="00030A68">
          <w:rPr>
            <w:rFonts w:ascii="Times New Roman" w:eastAsia="Times New Roman" w:hAnsi="Times New Roman" w:cs="Times New Roman"/>
            <w:b/>
            <w:bCs/>
            <w:color w:val="314D7C"/>
            <w:sz w:val="24"/>
            <w:szCs w:val="24"/>
          </w:rPr>
          <w:t>Step 4 - Verify the Puppet Agent Configuration</w:t>
        </w:r>
      </w:ins>
    </w:p>
    <w:p w:rsidR="00030A68" w:rsidRPr="00030A68" w:rsidRDefault="00030A68" w:rsidP="00030A68">
      <w:pPr>
        <w:spacing w:after="0" w:line="240" w:lineRule="auto"/>
        <w:rPr>
          <w:ins w:id="111" w:author="Unknown"/>
          <w:rFonts w:ascii="Times New Roman" w:eastAsia="Times New Roman" w:hAnsi="Times New Roman" w:cs="Times New Roman"/>
          <w:b/>
          <w:color w:val="474B51"/>
          <w:sz w:val="24"/>
          <w:szCs w:val="24"/>
        </w:rPr>
      </w:pPr>
      <w:ins w:id="112" w:author="Unknown">
        <w:r w:rsidRPr="00030A68">
          <w:rPr>
            <w:rFonts w:ascii="Times New Roman" w:eastAsia="Times New Roman" w:hAnsi="Times New Roman" w:cs="Times New Roman"/>
            <w:b/>
            <w:color w:val="474B51"/>
            <w:sz w:val="24"/>
            <w:szCs w:val="24"/>
          </w:rPr>
          <w:t>After the puppet master signed the certificate file for the agent, run command below on the puppet agent to verify the configuration.</w:t>
        </w:r>
      </w:ins>
    </w:p>
    <w:p w:rsidR="00030A68" w:rsidRPr="00030A68" w:rsidRDefault="00030A68" w:rsidP="00030A68">
      <w:pPr>
        <w:pBdr>
          <w:top w:val="dashed" w:sz="6" w:space="12" w:color="2F6FAB"/>
          <w:left w:val="dashed" w:sz="6" w:space="12" w:color="2F6FAB"/>
          <w:bottom w:val="dashed" w:sz="6" w:space="12" w:color="2F6FAB"/>
          <w:right w:val="dashed" w:sz="6" w:space="12" w:color="2F6FAB"/>
        </w:pBdr>
        <w:shd w:val="clear" w:color="auto" w:fill="F9F9F9"/>
        <w:spacing w:before="150" w:after="150" w:line="264" w:lineRule="atLeast"/>
        <w:rPr>
          <w:ins w:id="113" w:author="Unknown"/>
          <w:rFonts w:ascii="Times New Roman" w:eastAsia="Times New Roman" w:hAnsi="Times New Roman" w:cs="Times New Roman"/>
          <w:b/>
          <w:i/>
          <w:iCs/>
          <w:color w:val="000000"/>
          <w:sz w:val="24"/>
          <w:szCs w:val="24"/>
        </w:rPr>
      </w:pPr>
      <w:ins w:id="114" w:author="Unknown">
        <w:r w:rsidRPr="00030A68">
          <w:rPr>
            <w:rFonts w:ascii="Times New Roman" w:eastAsia="Times New Roman" w:hAnsi="Times New Roman" w:cs="Times New Roman"/>
            <w:b/>
            <w:i/>
            <w:iCs/>
            <w:color w:val="000000"/>
            <w:sz w:val="24"/>
            <w:szCs w:val="24"/>
          </w:rPr>
          <w:t>/opt/</w:t>
        </w:r>
        <w:proofErr w:type="spellStart"/>
        <w:r w:rsidRPr="00030A68">
          <w:rPr>
            <w:rFonts w:ascii="Times New Roman" w:eastAsia="Times New Roman" w:hAnsi="Times New Roman" w:cs="Times New Roman"/>
            <w:b/>
            <w:i/>
            <w:iCs/>
            <w:color w:val="000000"/>
            <w:sz w:val="24"/>
            <w:szCs w:val="24"/>
          </w:rPr>
          <w:t>puppetlabs</w:t>
        </w:r>
        <w:proofErr w:type="spellEnd"/>
        <w:r w:rsidRPr="00030A68">
          <w:rPr>
            <w:rFonts w:ascii="Times New Roman" w:eastAsia="Times New Roman" w:hAnsi="Times New Roman" w:cs="Times New Roman"/>
            <w:b/>
            <w:i/>
            <w:iCs/>
            <w:color w:val="000000"/>
            <w:sz w:val="24"/>
            <w:szCs w:val="24"/>
          </w:rPr>
          <w:t>/bin/puppet agent --test</w:t>
        </w:r>
      </w:ins>
    </w:p>
    <w:p w:rsidR="00030A68" w:rsidRPr="00030A68" w:rsidRDefault="00030A68" w:rsidP="00030A68">
      <w:pPr>
        <w:spacing w:after="0" w:line="240" w:lineRule="auto"/>
        <w:rPr>
          <w:ins w:id="115" w:author="Unknown"/>
          <w:rFonts w:ascii="Times New Roman" w:eastAsia="Times New Roman" w:hAnsi="Times New Roman" w:cs="Times New Roman"/>
          <w:b/>
          <w:color w:val="474B51"/>
          <w:sz w:val="24"/>
          <w:szCs w:val="24"/>
        </w:rPr>
      </w:pPr>
      <w:ins w:id="116" w:author="Unknown">
        <w:r w:rsidRPr="00030A68">
          <w:rPr>
            <w:rFonts w:ascii="Times New Roman" w:eastAsia="Times New Roman" w:hAnsi="Times New Roman" w:cs="Times New Roman"/>
            <w:b/>
            <w:color w:val="474B51"/>
            <w:sz w:val="24"/>
            <w:szCs w:val="24"/>
          </w:rPr>
          <w:t>And you will get the result as shown below.</w:t>
        </w:r>
      </w:ins>
    </w:p>
    <w:p w:rsidR="00030A68" w:rsidRPr="00030A68" w:rsidRDefault="00030A68" w:rsidP="00030A68">
      <w:pPr>
        <w:spacing w:after="0" w:line="240" w:lineRule="auto"/>
        <w:jc w:val="center"/>
        <w:rPr>
          <w:ins w:id="117" w:author="Unknown"/>
          <w:rFonts w:ascii="Times New Roman" w:eastAsia="Times New Roman" w:hAnsi="Times New Roman" w:cs="Times New Roman"/>
          <w:b/>
          <w:color w:val="474B51"/>
          <w:sz w:val="24"/>
          <w:szCs w:val="24"/>
        </w:rPr>
      </w:pPr>
      <w:r w:rsidRPr="00030A68">
        <w:rPr>
          <w:rFonts w:ascii="Times New Roman" w:eastAsia="Times New Roman" w:hAnsi="Times New Roman" w:cs="Times New Roman"/>
          <w:b/>
          <w:noProof/>
          <w:color w:val="314D7C"/>
          <w:sz w:val="24"/>
          <w:szCs w:val="24"/>
        </w:rPr>
        <w:drawing>
          <wp:inline distT="0" distB="0" distL="0" distR="0">
            <wp:extent cx="5238750" cy="1981200"/>
            <wp:effectExtent l="19050" t="0" r="0" b="0"/>
            <wp:docPr id="7" name="Picture 7" descr="Verify puppet agent configuration">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erify puppet agent configuration">
                      <a:hlinkClick r:id="rId17"/>
                    </pic:cNvPr>
                    <pic:cNvPicPr>
                      <a:picLocks noChangeAspect="1" noChangeArrowheads="1"/>
                    </pic:cNvPicPr>
                  </pic:nvPicPr>
                  <pic:blipFill>
                    <a:blip r:embed="rId18"/>
                    <a:srcRect/>
                    <a:stretch>
                      <a:fillRect/>
                    </a:stretch>
                  </pic:blipFill>
                  <pic:spPr bwMode="auto">
                    <a:xfrm>
                      <a:off x="0" y="0"/>
                      <a:ext cx="5238750" cy="1981200"/>
                    </a:xfrm>
                    <a:prstGeom prst="rect">
                      <a:avLst/>
                    </a:prstGeom>
                    <a:noFill/>
                    <a:ln w="9525">
                      <a:noFill/>
                      <a:miter lim="800000"/>
                      <a:headEnd/>
                      <a:tailEnd/>
                    </a:ln>
                  </pic:spPr>
                </pic:pic>
              </a:graphicData>
            </a:graphic>
          </wp:inline>
        </w:drawing>
      </w:r>
    </w:p>
    <w:p w:rsidR="00030A68" w:rsidRPr="00030A68" w:rsidRDefault="00030A68" w:rsidP="00030A68">
      <w:pPr>
        <w:spacing w:after="0" w:line="240" w:lineRule="auto"/>
        <w:rPr>
          <w:ins w:id="118" w:author="Unknown"/>
          <w:rFonts w:ascii="Times New Roman" w:eastAsia="Times New Roman" w:hAnsi="Times New Roman" w:cs="Times New Roman"/>
          <w:b/>
          <w:color w:val="474B51"/>
          <w:sz w:val="24"/>
          <w:szCs w:val="24"/>
        </w:rPr>
      </w:pPr>
      <w:ins w:id="119" w:author="Unknown">
        <w:r w:rsidRPr="00030A68">
          <w:rPr>
            <w:rFonts w:ascii="Times New Roman" w:eastAsia="Times New Roman" w:hAnsi="Times New Roman" w:cs="Times New Roman"/>
            <w:b/>
            <w:color w:val="474B51"/>
            <w:sz w:val="24"/>
            <w:szCs w:val="24"/>
          </w:rPr>
          <w:t>The Puppet agent pulled the configuration from the puppet master and applied to the server without any error.</w:t>
        </w:r>
      </w:ins>
    </w:p>
    <w:p w:rsidR="00030A68" w:rsidRPr="00030A68" w:rsidRDefault="00030A68" w:rsidP="00030A68">
      <w:pPr>
        <w:pBdr>
          <w:bottom w:val="single" w:sz="6" w:space="4" w:color="C3CAD5"/>
        </w:pBdr>
        <w:spacing w:after="150" w:line="240" w:lineRule="auto"/>
        <w:outlineLvl w:val="1"/>
        <w:rPr>
          <w:ins w:id="120" w:author="Unknown"/>
          <w:rFonts w:ascii="Times New Roman" w:eastAsia="Times New Roman" w:hAnsi="Times New Roman" w:cs="Times New Roman"/>
          <w:b/>
          <w:bCs/>
          <w:color w:val="314D7C"/>
          <w:sz w:val="24"/>
          <w:szCs w:val="24"/>
        </w:rPr>
      </w:pPr>
      <w:ins w:id="121" w:author="Unknown">
        <w:r w:rsidRPr="00030A68">
          <w:rPr>
            <w:rFonts w:ascii="Times New Roman" w:eastAsia="Times New Roman" w:hAnsi="Times New Roman" w:cs="Times New Roman"/>
            <w:b/>
            <w:bCs/>
            <w:color w:val="314D7C"/>
            <w:sz w:val="24"/>
            <w:szCs w:val="24"/>
          </w:rPr>
          <w:t>Step 5 - Create First Manifest</w:t>
        </w:r>
      </w:ins>
    </w:p>
    <w:p w:rsidR="00030A68" w:rsidRPr="00030A68" w:rsidRDefault="00030A68" w:rsidP="00030A68">
      <w:pPr>
        <w:spacing w:after="0" w:line="240" w:lineRule="auto"/>
        <w:rPr>
          <w:ins w:id="122" w:author="Unknown"/>
          <w:rFonts w:ascii="Times New Roman" w:eastAsia="Times New Roman" w:hAnsi="Times New Roman" w:cs="Times New Roman"/>
          <w:b/>
          <w:color w:val="474B51"/>
          <w:sz w:val="24"/>
          <w:szCs w:val="24"/>
        </w:rPr>
      </w:pPr>
      <w:ins w:id="123" w:author="Unknown">
        <w:r w:rsidRPr="00030A68">
          <w:rPr>
            <w:rFonts w:ascii="Times New Roman" w:eastAsia="Times New Roman" w:hAnsi="Times New Roman" w:cs="Times New Roman"/>
            <w:b/>
            <w:color w:val="474B51"/>
            <w:sz w:val="24"/>
            <w:szCs w:val="24"/>
          </w:rPr>
          <w:t>The puppet master and agent installation and configuration have been completed. And for this step, we will create a simple manifest for testing.</w:t>
        </w:r>
      </w:ins>
    </w:p>
    <w:p w:rsidR="00030A68" w:rsidRPr="00030A68" w:rsidRDefault="00030A68" w:rsidP="00030A68">
      <w:pPr>
        <w:spacing w:after="0" w:line="240" w:lineRule="auto"/>
        <w:rPr>
          <w:ins w:id="124" w:author="Unknown"/>
          <w:rFonts w:ascii="Times New Roman" w:eastAsia="Times New Roman" w:hAnsi="Times New Roman" w:cs="Times New Roman"/>
          <w:b/>
          <w:color w:val="474B51"/>
          <w:sz w:val="24"/>
          <w:szCs w:val="24"/>
        </w:rPr>
      </w:pPr>
      <w:ins w:id="125" w:author="Unknown">
        <w:r w:rsidRPr="00030A68">
          <w:rPr>
            <w:rFonts w:ascii="Times New Roman" w:eastAsia="Times New Roman" w:hAnsi="Times New Roman" w:cs="Times New Roman"/>
            <w:b/>
            <w:color w:val="474B51"/>
            <w:sz w:val="24"/>
            <w:szCs w:val="24"/>
          </w:rPr>
          <w:lastRenderedPageBreak/>
          <w:t xml:space="preserve">We will create the manifest for Apache </w:t>
        </w:r>
        <w:proofErr w:type="spellStart"/>
        <w:r w:rsidRPr="00030A68">
          <w:rPr>
            <w:rFonts w:ascii="Times New Roman" w:eastAsia="Times New Roman" w:hAnsi="Times New Roman" w:cs="Times New Roman"/>
            <w:b/>
            <w:color w:val="474B51"/>
            <w:sz w:val="24"/>
            <w:szCs w:val="24"/>
          </w:rPr>
          <w:t>httpd</w:t>
        </w:r>
        <w:proofErr w:type="spellEnd"/>
        <w:r w:rsidRPr="00030A68">
          <w:rPr>
            <w:rFonts w:ascii="Times New Roman" w:eastAsia="Times New Roman" w:hAnsi="Times New Roman" w:cs="Times New Roman"/>
            <w:b/>
            <w:color w:val="474B51"/>
            <w:sz w:val="24"/>
            <w:szCs w:val="24"/>
          </w:rPr>
          <w:t xml:space="preserve"> web server installation.</w:t>
        </w:r>
      </w:ins>
    </w:p>
    <w:p w:rsidR="00030A68" w:rsidRPr="00030A68" w:rsidRDefault="00030A68" w:rsidP="00030A68">
      <w:pPr>
        <w:spacing w:after="0" w:line="240" w:lineRule="auto"/>
        <w:rPr>
          <w:ins w:id="126" w:author="Unknown"/>
          <w:rFonts w:ascii="Times New Roman" w:eastAsia="Times New Roman" w:hAnsi="Times New Roman" w:cs="Times New Roman"/>
          <w:b/>
          <w:color w:val="474B51"/>
          <w:sz w:val="24"/>
          <w:szCs w:val="24"/>
        </w:rPr>
      </w:pPr>
      <w:ins w:id="127" w:author="Unknown">
        <w:r w:rsidRPr="00030A68">
          <w:rPr>
            <w:rFonts w:ascii="Times New Roman" w:eastAsia="Times New Roman" w:hAnsi="Times New Roman" w:cs="Times New Roman"/>
            <w:b/>
            <w:color w:val="474B51"/>
            <w:sz w:val="24"/>
            <w:szCs w:val="24"/>
          </w:rPr>
          <w:t>On the puppet master server, go to the '/etc/</w:t>
        </w:r>
        <w:proofErr w:type="spellStart"/>
        <w:r w:rsidRPr="00030A68">
          <w:rPr>
            <w:rFonts w:ascii="Times New Roman" w:eastAsia="Times New Roman" w:hAnsi="Times New Roman" w:cs="Times New Roman"/>
            <w:b/>
            <w:color w:val="474B51"/>
            <w:sz w:val="24"/>
            <w:szCs w:val="24"/>
          </w:rPr>
          <w:t>puppetlabs</w:t>
        </w:r>
        <w:proofErr w:type="spellEnd"/>
        <w:r w:rsidRPr="00030A68">
          <w:rPr>
            <w:rFonts w:ascii="Times New Roman" w:eastAsia="Times New Roman" w:hAnsi="Times New Roman" w:cs="Times New Roman"/>
            <w:b/>
            <w:color w:val="474B51"/>
            <w:sz w:val="24"/>
            <w:szCs w:val="24"/>
          </w:rPr>
          <w:t>/code/' directory and create the new manifest file '</w:t>
        </w:r>
        <w:proofErr w:type="spellStart"/>
        <w:r w:rsidRPr="00030A68">
          <w:rPr>
            <w:rFonts w:ascii="Times New Roman" w:eastAsia="Times New Roman" w:hAnsi="Times New Roman" w:cs="Times New Roman"/>
            <w:b/>
            <w:color w:val="474B51"/>
            <w:sz w:val="24"/>
            <w:szCs w:val="24"/>
          </w:rPr>
          <w:t>site.pp</w:t>
        </w:r>
        <w:proofErr w:type="spellEnd"/>
        <w:r w:rsidRPr="00030A68">
          <w:rPr>
            <w:rFonts w:ascii="Times New Roman" w:eastAsia="Times New Roman" w:hAnsi="Times New Roman" w:cs="Times New Roman"/>
            <w:b/>
            <w:color w:val="474B51"/>
            <w:sz w:val="24"/>
            <w:szCs w:val="24"/>
          </w:rPr>
          <w:t>' using vim.</w:t>
        </w:r>
      </w:ins>
    </w:p>
    <w:p w:rsidR="00030A68" w:rsidRPr="00030A68" w:rsidRDefault="00030A68" w:rsidP="00030A68">
      <w:pPr>
        <w:pBdr>
          <w:top w:val="dashed" w:sz="6" w:space="12" w:color="2F6FAB"/>
          <w:left w:val="dashed" w:sz="6" w:space="12" w:color="2F6FAB"/>
          <w:bottom w:val="dashed" w:sz="6" w:space="12" w:color="2F6FAB"/>
          <w:right w:val="dashed" w:sz="6" w:space="12" w:color="2F6FAB"/>
        </w:pBdr>
        <w:shd w:val="clear" w:color="auto" w:fill="F9F9F9"/>
        <w:spacing w:before="150" w:after="150" w:line="264" w:lineRule="atLeast"/>
        <w:rPr>
          <w:ins w:id="128" w:author="Unknown"/>
          <w:rFonts w:ascii="Times New Roman" w:eastAsia="Times New Roman" w:hAnsi="Times New Roman" w:cs="Times New Roman"/>
          <w:b/>
          <w:i/>
          <w:iCs/>
          <w:color w:val="000000"/>
          <w:sz w:val="24"/>
          <w:szCs w:val="24"/>
        </w:rPr>
      </w:pPr>
      <w:proofErr w:type="spellStart"/>
      <w:ins w:id="129" w:author="Unknown">
        <w:r w:rsidRPr="00030A68">
          <w:rPr>
            <w:rFonts w:ascii="Times New Roman" w:eastAsia="Times New Roman" w:hAnsi="Times New Roman" w:cs="Times New Roman"/>
            <w:b/>
            <w:i/>
            <w:iCs/>
            <w:color w:val="000000"/>
            <w:sz w:val="24"/>
            <w:szCs w:val="24"/>
          </w:rPr>
          <w:t>cd</w:t>
        </w:r>
        <w:proofErr w:type="spellEnd"/>
        <w:r w:rsidRPr="00030A68">
          <w:rPr>
            <w:rFonts w:ascii="Times New Roman" w:eastAsia="Times New Roman" w:hAnsi="Times New Roman" w:cs="Times New Roman"/>
            <w:b/>
            <w:i/>
            <w:iCs/>
            <w:color w:val="000000"/>
            <w:sz w:val="24"/>
            <w:szCs w:val="24"/>
          </w:rPr>
          <w:t xml:space="preserve"> /etc/</w:t>
        </w:r>
        <w:proofErr w:type="spellStart"/>
        <w:r w:rsidRPr="00030A68">
          <w:rPr>
            <w:rFonts w:ascii="Times New Roman" w:eastAsia="Times New Roman" w:hAnsi="Times New Roman" w:cs="Times New Roman"/>
            <w:b/>
            <w:i/>
            <w:iCs/>
            <w:color w:val="000000"/>
            <w:sz w:val="24"/>
            <w:szCs w:val="24"/>
          </w:rPr>
          <w:t>puppetlabs</w:t>
        </w:r>
        <w:proofErr w:type="spellEnd"/>
        <w:r w:rsidRPr="00030A68">
          <w:rPr>
            <w:rFonts w:ascii="Times New Roman" w:eastAsia="Times New Roman" w:hAnsi="Times New Roman" w:cs="Times New Roman"/>
            <w:b/>
            <w:i/>
            <w:iCs/>
            <w:color w:val="000000"/>
            <w:sz w:val="24"/>
            <w:szCs w:val="24"/>
          </w:rPr>
          <w:t>/code/</w:t>
        </w:r>
        <w:r w:rsidRPr="00030A68">
          <w:rPr>
            <w:rFonts w:ascii="Times New Roman" w:eastAsia="Times New Roman" w:hAnsi="Times New Roman" w:cs="Times New Roman"/>
            <w:b/>
            <w:i/>
            <w:iCs/>
            <w:color w:val="000000"/>
            <w:sz w:val="24"/>
            <w:szCs w:val="24"/>
          </w:rPr>
          <w:br/>
        </w:r>
        <w:proofErr w:type="spellStart"/>
        <w:r w:rsidRPr="00030A68">
          <w:rPr>
            <w:rFonts w:ascii="Times New Roman" w:eastAsia="Times New Roman" w:hAnsi="Times New Roman" w:cs="Times New Roman"/>
            <w:b/>
            <w:i/>
            <w:iCs/>
            <w:color w:val="000000"/>
            <w:sz w:val="24"/>
            <w:szCs w:val="24"/>
          </w:rPr>
          <w:t>cd</w:t>
        </w:r>
        <w:proofErr w:type="spellEnd"/>
        <w:r w:rsidRPr="00030A68">
          <w:rPr>
            <w:rFonts w:ascii="Times New Roman" w:eastAsia="Times New Roman" w:hAnsi="Times New Roman" w:cs="Times New Roman"/>
            <w:b/>
            <w:i/>
            <w:iCs/>
            <w:color w:val="000000"/>
            <w:sz w:val="24"/>
            <w:szCs w:val="24"/>
          </w:rPr>
          <w:t xml:space="preserve"> environments/production/manifests</w:t>
        </w:r>
      </w:ins>
    </w:p>
    <w:p w:rsidR="00030A68" w:rsidRPr="00030A68" w:rsidRDefault="00030A68" w:rsidP="00030A68">
      <w:pPr>
        <w:spacing w:after="0" w:line="240" w:lineRule="auto"/>
        <w:rPr>
          <w:ins w:id="130" w:author="Unknown"/>
          <w:rFonts w:ascii="Times New Roman" w:eastAsia="Times New Roman" w:hAnsi="Times New Roman" w:cs="Times New Roman"/>
          <w:b/>
          <w:color w:val="474B51"/>
          <w:sz w:val="24"/>
          <w:szCs w:val="24"/>
        </w:rPr>
      </w:pPr>
      <w:ins w:id="131" w:author="Unknown">
        <w:r w:rsidRPr="00030A68">
          <w:rPr>
            <w:rFonts w:ascii="Times New Roman" w:eastAsia="Times New Roman" w:hAnsi="Times New Roman" w:cs="Times New Roman"/>
            <w:b/>
            <w:color w:val="474B51"/>
            <w:sz w:val="24"/>
            <w:szCs w:val="24"/>
          </w:rPr>
          <w:t>Create new manifest file.</w:t>
        </w:r>
      </w:ins>
    </w:p>
    <w:p w:rsidR="00030A68" w:rsidRPr="00030A68" w:rsidRDefault="00030A68" w:rsidP="00030A68">
      <w:pPr>
        <w:pBdr>
          <w:top w:val="dashed" w:sz="6" w:space="12" w:color="2F6FAB"/>
          <w:left w:val="dashed" w:sz="6" w:space="12" w:color="2F6FAB"/>
          <w:bottom w:val="dashed" w:sz="6" w:space="12" w:color="2F6FAB"/>
          <w:right w:val="dashed" w:sz="6" w:space="12" w:color="2F6FAB"/>
        </w:pBdr>
        <w:shd w:val="clear" w:color="auto" w:fill="F9F9F9"/>
        <w:spacing w:before="150" w:after="150" w:line="264" w:lineRule="atLeast"/>
        <w:rPr>
          <w:ins w:id="132" w:author="Unknown"/>
          <w:rFonts w:ascii="Times New Roman" w:eastAsia="Times New Roman" w:hAnsi="Times New Roman" w:cs="Times New Roman"/>
          <w:b/>
          <w:i/>
          <w:iCs/>
          <w:color w:val="000000"/>
          <w:sz w:val="24"/>
          <w:szCs w:val="24"/>
        </w:rPr>
      </w:pPr>
      <w:ins w:id="133" w:author="Unknown">
        <w:r w:rsidRPr="00030A68">
          <w:rPr>
            <w:rFonts w:ascii="Times New Roman" w:eastAsia="Times New Roman" w:hAnsi="Times New Roman" w:cs="Times New Roman"/>
            <w:b/>
            <w:i/>
            <w:iCs/>
            <w:color w:val="000000"/>
            <w:sz w:val="24"/>
            <w:szCs w:val="24"/>
          </w:rPr>
          <w:t xml:space="preserve">vim </w:t>
        </w:r>
        <w:proofErr w:type="spellStart"/>
        <w:r w:rsidRPr="00030A68">
          <w:rPr>
            <w:rFonts w:ascii="Times New Roman" w:eastAsia="Times New Roman" w:hAnsi="Times New Roman" w:cs="Times New Roman"/>
            <w:b/>
            <w:i/>
            <w:iCs/>
            <w:color w:val="000000"/>
            <w:sz w:val="24"/>
            <w:szCs w:val="24"/>
          </w:rPr>
          <w:t>site.pp</w:t>
        </w:r>
        <w:proofErr w:type="spellEnd"/>
      </w:ins>
    </w:p>
    <w:p w:rsidR="00030A68" w:rsidRPr="00030A68" w:rsidRDefault="00030A68" w:rsidP="00030A68">
      <w:pPr>
        <w:spacing w:after="0" w:line="240" w:lineRule="auto"/>
        <w:rPr>
          <w:ins w:id="134" w:author="Unknown"/>
          <w:rFonts w:ascii="Times New Roman" w:eastAsia="Times New Roman" w:hAnsi="Times New Roman" w:cs="Times New Roman"/>
          <w:b/>
          <w:color w:val="474B51"/>
          <w:sz w:val="24"/>
          <w:szCs w:val="24"/>
        </w:rPr>
      </w:pPr>
      <w:ins w:id="135" w:author="Unknown">
        <w:r w:rsidRPr="00030A68">
          <w:rPr>
            <w:rFonts w:ascii="Times New Roman" w:eastAsia="Times New Roman" w:hAnsi="Times New Roman" w:cs="Times New Roman"/>
            <w:b/>
            <w:color w:val="474B51"/>
            <w:sz w:val="24"/>
            <w:szCs w:val="24"/>
          </w:rPr>
          <w:t>Paste the following configuration.</w:t>
        </w:r>
      </w:ins>
    </w:p>
    <w:p w:rsidR="00030A68" w:rsidRPr="00030A68" w:rsidRDefault="00030A68" w:rsidP="00030A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8" w:lineRule="atLeast"/>
        <w:rPr>
          <w:ins w:id="136" w:author="Unknown"/>
          <w:rFonts w:ascii="Times New Roman" w:eastAsia="Times New Roman" w:hAnsi="Times New Roman" w:cs="Times New Roman"/>
          <w:b/>
          <w:i/>
          <w:iCs/>
          <w:color w:val="000000"/>
          <w:sz w:val="24"/>
          <w:szCs w:val="24"/>
        </w:rPr>
      </w:pPr>
      <w:ins w:id="137" w:author="Unknown">
        <w:r w:rsidRPr="00030A68">
          <w:rPr>
            <w:rFonts w:ascii="Times New Roman" w:eastAsia="Times New Roman" w:hAnsi="Times New Roman" w:cs="Times New Roman"/>
            <w:b/>
            <w:i/>
            <w:iCs/>
            <w:color w:val="000000"/>
            <w:sz w:val="24"/>
            <w:szCs w:val="24"/>
          </w:rPr>
          <w:t>node 'agent.hakase.io' {</w:t>
        </w:r>
        <w:r w:rsidRPr="00030A68">
          <w:rPr>
            <w:rFonts w:ascii="Times New Roman" w:eastAsia="Times New Roman" w:hAnsi="Times New Roman" w:cs="Times New Roman"/>
            <w:b/>
            <w:i/>
            <w:iCs/>
            <w:color w:val="000000"/>
            <w:sz w:val="24"/>
            <w:szCs w:val="24"/>
          </w:rPr>
          <w:br/>
          <w:t xml:space="preserve">     package { '</w:t>
        </w:r>
        <w:proofErr w:type="spellStart"/>
        <w:r w:rsidRPr="00030A68">
          <w:rPr>
            <w:rFonts w:ascii="Times New Roman" w:eastAsia="Times New Roman" w:hAnsi="Times New Roman" w:cs="Times New Roman"/>
            <w:b/>
            <w:i/>
            <w:iCs/>
            <w:color w:val="000000"/>
            <w:sz w:val="24"/>
            <w:szCs w:val="24"/>
          </w:rPr>
          <w:t>httpd</w:t>
        </w:r>
        <w:proofErr w:type="spellEnd"/>
        <w:r w:rsidRPr="00030A68">
          <w:rPr>
            <w:rFonts w:ascii="Times New Roman" w:eastAsia="Times New Roman" w:hAnsi="Times New Roman" w:cs="Times New Roman"/>
            <w:b/>
            <w:i/>
            <w:iCs/>
            <w:color w:val="000000"/>
            <w:sz w:val="24"/>
            <w:szCs w:val="24"/>
          </w:rPr>
          <w:t>':</w:t>
        </w:r>
        <w:r w:rsidRPr="00030A68">
          <w:rPr>
            <w:rFonts w:ascii="Times New Roman" w:eastAsia="Times New Roman" w:hAnsi="Times New Roman" w:cs="Times New Roman"/>
            <w:b/>
            <w:i/>
            <w:iCs/>
            <w:color w:val="000000"/>
            <w:sz w:val="24"/>
            <w:szCs w:val="24"/>
          </w:rPr>
          <w:br/>
          <w:t xml:space="preserve">         ensure  =&gt; "installed",</w:t>
        </w:r>
        <w:r w:rsidRPr="00030A68">
          <w:rPr>
            <w:rFonts w:ascii="Times New Roman" w:eastAsia="Times New Roman" w:hAnsi="Times New Roman" w:cs="Times New Roman"/>
            <w:b/>
            <w:i/>
            <w:iCs/>
            <w:color w:val="000000"/>
            <w:sz w:val="24"/>
            <w:szCs w:val="24"/>
          </w:rPr>
          <w:br/>
          <w:t xml:space="preserve">     }</w:t>
        </w:r>
        <w:r w:rsidRPr="00030A68">
          <w:rPr>
            <w:rFonts w:ascii="Times New Roman" w:eastAsia="Times New Roman" w:hAnsi="Times New Roman" w:cs="Times New Roman"/>
            <w:b/>
            <w:i/>
            <w:iCs/>
            <w:color w:val="000000"/>
            <w:sz w:val="24"/>
            <w:szCs w:val="24"/>
          </w:rPr>
          <w:br/>
          <w:t xml:space="preserve">     service { '</w:t>
        </w:r>
        <w:proofErr w:type="spellStart"/>
        <w:r w:rsidRPr="00030A68">
          <w:rPr>
            <w:rFonts w:ascii="Times New Roman" w:eastAsia="Times New Roman" w:hAnsi="Times New Roman" w:cs="Times New Roman"/>
            <w:b/>
            <w:i/>
            <w:iCs/>
            <w:color w:val="000000"/>
            <w:sz w:val="24"/>
            <w:szCs w:val="24"/>
          </w:rPr>
          <w:t>httpd</w:t>
        </w:r>
        <w:proofErr w:type="spellEnd"/>
        <w:r w:rsidRPr="00030A68">
          <w:rPr>
            <w:rFonts w:ascii="Times New Roman" w:eastAsia="Times New Roman" w:hAnsi="Times New Roman" w:cs="Times New Roman"/>
            <w:b/>
            <w:i/>
            <w:iCs/>
            <w:color w:val="000000"/>
            <w:sz w:val="24"/>
            <w:szCs w:val="24"/>
          </w:rPr>
          <w:t>':</w:t>
        </w:r>
        <w:r w:rsidRPr="00030A68">
          <w:rPr>
            <w:rFonts w:ascii="Times New Roman" w:eastAsia="Times New Roman" w:hAnsi="Times New Roman" w:cs="Times New Roman"/>
            <w:b/>
            <w:i/>
            <w:iCs/>
            <w:color w:val="000000"/>
            <w:sz w:val="24"/>
            <w:szCs w:val="24"/>
          </w:rPr>
          <w:br/>
          <w:t xml:space="preserve">         ensure =&gt; running,</w:t>
        </w:r>
        <w:r w:rsidRPr="00030A68">
          <w:rPr>
            <w:rFonts w:ascii="Times New Roman" w:eastAsia="Times New Roman" w:hAnsi="Times New Roman" w:cs="Times New Roman"/>
            <w:b/>
            <w:i/>
            <w:iCs/>
            <w:color w:val="000000"/>
            <w:sz w:val="24"/>
            <w:szCs w:val="24"/>
          </w:rPr>
          <w:br/>
          <w:t xml:space="preserve">     enable =&gt; true</w:t>
        </w:r>
        <w:r w:rsidRPr="00030A68">
          <w:rPr>
            <w:rFonts w:ascii="Times New Roman" w:eastAsia="Times New Roman" w:hAnsi="Times New Roman" w:cs="Times New Roman"/>
            <w:b/>
            <w:i/>
            <w:iCs/>
            <w:color w:val="000000"/>
            <w:sz w:val="24"/>
            <w:szCs w:val="24"/>
          </w:rPr>
          <w:br/>
          <w:t xml:space="preserve">     }</w:t>
        </w:r>
        <w:r w:rsidRPr="00030A68">
          <w:rPr>
            <w:rFonts w:ascii="Times New Roman" w:eastAsia="Times New Roman" w:hAnsi="Times New Roman" w:cs="Times New Roman"/>
            <w:b/>
            <w:i/>
            <w:iCs/>
            <w:color w:val="000000"/>
            <w:sz w:val="24"/>
            <w:szCs w:val="24"/>
          </w:rPr>
          <w:br/>
          <w:t xml:space="preserve"> }</w:t>
        </w:r>
      </w:ins>
    </w:p>
    <w:p w:rsidR="00030A68" w:rsidRPr="00030A68" w:rsidRDefault="00030A68" w:rsidP="00030A68">
      <w:pPr>
        <w:spacing w:after="0" w:line="240" w:lineRule="auto"/>
        <w:rPr>
          <w:ins w:id="138" w:author="Unknown"/>
          <w:rFonts w:ascii="Times New Roman" w:eastAsia="Times New Roman" w:hAnsi="Times New Roman" w:cs="Times New Roman"/>
          <w:b/>
          <w:color w:val="474B51"/>
          <w:sz w:val="24"/>
          <w:szCs w:val="24"/>
        </w:rPr>
      </w:pPr>
      <w:ins w:id="139" w:author="Unknown">
        <w:r w:rsidRPr="00030A68">
          <w:rPr>
            <w:rFonts w:ascii="Times New Roman" w:eastAsia="Times New Roman" w:hAnsi="Times New Roman" w:cs="Times New Roman"/>
            <w:b/>
            <w:color w:val="474B51"/>
            <w:sz w:val="24"/>
            <w:szCs w:val="24"/>
          </w:rPr>
          <w:t>Save and exit.</w:t>
        </w:r>
      </w:ins>
    </w:p>
    <w:p w:rsidR="00030A68" w:rsidRPr="00030A68" w:rsidRDefault="00030A68" w:rsidP="00030A68">
      <w:pPr>
        <w:spacing w:after="0" w:line="240" w:lineRule="auto"/>
        <w:rPr>
          <w:ins w:id="140" w:author="Unknown"/>
          <w:rFonts w:ascii="Times New Roman" w:eastAsia="Times New Roman" w:hAnsi="Times New Roman" w:cs="Times New Roman"/>
          <w:b/>
          <w:color w:val="474B51"/>
          <w:sz w:val="24"/>
          <w:szCs w:val="24"/>
        </w:rPr>
      </w:pPr>
      <w:ins w:id="141" w:author="Unknown">
        <w:r w:rsidRPr="00030A68">
          <w:rPr>
            <w:rFonts w:ascii="Times New Roman" w:eastAsia="Times New Roman" w:hAnsi="Times New Roman" w:cs="Times New Roman"/>
            <w:b/>
            <w:color w:val="474B51"/>
            <w:sz w:val="24"/>
            <w:szCs w:val="24"/>
          </w:rPr>
          <w:t>Now open the puppet agent server shell and run the command below.</w:t>
        </w:r>
      </w:ins>
    </w:p>
    <w:p w:rsidR="00030A68" w:rsidRPr="00030A68" w:rsidRDefault="00030A68" w:rsidP="00030A68">
      <w:pPr>
        <w:pBdr>
          <w:top w:val="dashed" w:sz="6" w:space="12" w:color="2F6FAB"/>
          <w:left w:val="dashed" w:sz="6" w:space="12" w:color="2F6FAB"/>
          <w:bottom w:val="dashed" w:sz="6" w:space="12" w:color="2F6FAB"/>
          <w:right w:val="dashed" w:sz="6" w:space="12" w:color="2F6FAB"/>
        </w:pBdr>
        <w:shd w:val="clear" w:color="auto" w:fill="F9F9F9"/>
        <w:spacing w:before="150" w:after="150" w:line="264" w:lineRule="atLeast"/>
        <w:rPr>
          <w:ins w:id="142" w:author="Unknown"/>
          <w:rFonts w:ascii="Times New Roman" w:eastAsia="Times New Roman" w:hAnsi="Times New Roman" w:cs="Times New Roman"/>
          <w:b/>
          <w:i/>
          <w:iCs/>
          <w:color w:val="000000"/>
          <w:sz w:val="24"/>
          <w:szCs w:val="24"/>
        </w:rPr>
      </w:pPr>
      <w:ins w:id="143" w:author="Unknown">
        <w:r w:rsidRPr="00030A68">
          <w:rPr>
            <w:rFonts w:ascii="Times New Roman" w:eastAsia="Times New Roman" w:hAnsi="Times New Roman" w:cs="Times New Roman"/>
            <w:b/>
            <w:i/>
            <w:iCs/>
            <w:color w:val="000000"/>
            <w:sz w:val="24"/>
            <w:szCs w:val="24"/>
          </w:rPr>
          <w:t>/opt/</w:t>
        </w:r>
        <w:proofErr w:type="spellStart"/>
        <w:r w:rsidRPr="00030A68">
          <w:rPr>
            <w:rFonts w:ascii="Times New Roman" w:eastAsia="Times New Roman" w:hAnsi="Times New Roman" w:cs="Times New Roman"/>
            <w:b/>
            <w:i/>
            <w:iCs/>
            <w:color w:val="000000"/>
            <w:sz w:val="24"/>
            <w:szCs w:val="24"/>
          </w:rPr>
          <w:t>puppetlabs</w:t>
        </w:r>
        <w:proofErr w:type="spellEnd"/>
        <w:r w:rsidRPr="00030A68">
          <w:rPr>
            <w:rFonts w:ascii="Times New Roman" w:eastAsia="Times New Roman" w:hAnsi="Times New Roman" w:cs="Times New Roman"/>
            <w:b/>
            <w:i/>
            <w:iCs/>
            <w:color w:val="000000"/>
            <w:sz w:val="24"/>
            <w:szCs w:val="24"/>
          </w:rPr>
          <w:t>/bin/puppet agent --test</w:t>
        </w:r>
      </w:ins>
    </w:p>
    <w:p w:rsidR="00030A68" w:rsidRPr="00030A68" w:rsidRDefault="00030A68" w:rsidP="00030A68">
      <w:pPr>
        <w:spacing w:after="0" w:line="240" w:lineRule="auto"/>
        <w:rPr>
          <w:ins w:id="144" w:author="Unknown"/>
          <w:rFonts w:ascii="Times New Roman" w:eastAsia="Times New Roman" w:hAnsi="Times New Roman" w:cs="Times New Roman"/>
          <w:b/>
          <w:color w:val="474B51"/>
          <w:sz w:val="24"/>
          <w:szCs w:val="24"/>
        </w:rPr>
      </w:pPr>
      <w:ins w:id="145" w:author="Unknown">
        <w:r w:rsidRPr="00030A68">
          <w:rPr>
            <w:rFonts w:ascii="Times New Roman" w:eastAsia="Times New Roman" w:hAnsi="Times New Roman" w:cs="Times New Roman"/>
            <w:b/>
            <w:color w:val="474B51"/>
            <w:sz w:val="24"/>
            <w:szCs w:val="24"/>
          </w:rPr>
          <w:t>The command will retrieve new manifest configuration file from the puppet master and then apply it to the agent server.</w:t>
        </w:r>
      </w:ins>
    </w:p>
    <w:p w:rsidR="00030A68" w:rsidRPr="00030A68" w:rsidRDefault="00030A68" w:rsidP="00030A68">
      <w:pPr>
        <w:spacing w:after="0" w:line="240" w:lineRule="auto"/>
        <w:rPr>
          <w:ins w:id="146" w:author="Unknown"/>
          <w:rFonts w:ascii="Times New Roman" w:eastAsia="Times New Roman" w:hAnsi="Times New Roman" w:cs="Times New Roman"/>
          <w:b/>
          <w:color w:val="474B51"/>
          <w:sz w:val="24"/>
          <w:szCs w:val="24"/>
        </w:rPr>
      </w:pPr>
      <w:ins w:id="147" w:author="Unknown">
        <w:r w:rsidRPr="00030A68">
          <w:rPr>
            <w:rFonts w:ascii="Times New Roman" w:eastAsia="Times New Roman" w:hAnsi="Times New Roman" w:cs="Times New Roman"/>
            <w:b/>
            <w:color w:val="474B51"/>
            <w:sz w:val="24"/>
            <w:szCs w:val="24"/>
          </w:rPr>
          <w:t>Following is the result.</w:t>
        </w:r>
      </w:ins>
    </w:p>
    <w:p w:rsidR="00030A68" w:rsidRPr="00030A68" w:rsidRDefault="00030A68" w:rsidP="00030A68">
      <w:pPr>
        <w:spacing w:after="0" w:line="240" w:lineRule="auto"/>
        <w:jc w:val="center"/>
        <w:rPr>
          <w:ins w:id="148" w:author="Unknown"/>
          <w:rFonts w:ascii="Times New Roman" w:eastAsia="Times New Roman" w:hAnsi="Times New Roman" w:cs="Times New Roman"/>
          <w:b/>
          <w:color w:val="474B51"/>
          <w:sz w:val="24"/>
          <w:szCs w:val="24"/>
        </w:rPr>
      </w:pPr>
      <w:r w:rsidRPr="00030A68">
        <w:rPr>
          <w:rFonts w:ascii="Times New Roman" w:eastAsia="Times New Roman" w:hAnsi="Times New Roman" w:cs="Times New Roman"/>
          <w:b/>
          <w:noProof/>
          <w:color w:val="314D7C"/>
          <w:sz w:val="24"/>
          <w:szCs w:val="24"/>
        </w:rPr>
        <w:drawing>
          <wp:inline distT="0" distB="0" distL="0" distR="0">
            <wp:extent cx="4762500" cy="1552575"/>
            <wp:effectExtent l="19050" t="0" r="0" b="0"/>
            <wp:docPr id="8" name="Picture 8" descr="Create puppet manifest">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reate puppet manifest">
                      <a:hlinkClick r:id="rId19"/>
                    </pic:cNvPr>
                    <pic:cNvPicPr>
                      <a:picLocks noChangeAspect="1" noChangeArrowheads="1"/>
                    </pic:cNvPicPr>
                  </pic:nvPicPr>
                  <pic:blipFill>
                    <a:blip r:embed="rId20"/>
                    <a:srcRect/>
                    <a:stretch>
                      <a:fillRect/>
                    </a:stretch>
                  </pic:blipFill>
                  <pic:spPr bwMode="auto">
                    <a:xfrm>
                      <a:off x="0" y="0"/>
                      <a:ext cx="4762500" cy="1552575"/>
                    </a:xfrm>
                    <a:prstGeom prst="rect">
                      <a:avLst/>
                    </a:prstGeom>
                    <a:noFill/>
                    <a:ln w="9525">
                      <a:noFill/>
                      <a:miter lim="800000"/>
                      <a:headEnd/>
                      <a:tailEnd/>
                    </a:ln>
                  </pic:spPr>
                </pic:pic>
              </a:graphicData>
            </a:graphic>
          </wp:inline>
        </w:drawing>
      </w:r>
    </w:p>
    <w:p w:rsidR="00030A68" w:rsidRPr="00030A68" w:rsidRDefault="00030A68" w:rsidP="00030A68">
      <w:pPr>
        <w:spacing w:after="0" w:line="240" w:lineRule="auto"/>
        <w:rPr>
          <w:ins w:id="149" w:author="Unknown"/>
          <w:rFonts w:ascii="Times New Roman" w:eastAsia="Times New Roman" w:hAnsi="Times New Roman" w:cs="Times New Roman"/>
          <w:b/>
          <w:color w:val="474B51"/>
          <w:sz w:val="24"/>
          <w:szCs w:val="24"/>
        </w:rPr>
      </w:pPr>
      <w:ins w:id="150" w:author="Unknown">
        <w:r w:rsidRPr="00030A68">
          <w:rPr>
            <w:rFonts w:ascii="Times New Roman" w:eastAsia="Times New Roman" w:hAnsi="Times New Roman" w:cs="Times New Roman"/>
            <w:b/>
            <w:color w:val="474B51"/>
            <w:sz w:val="24"/>
            <w:szCs w:val="24"/>
          </w:rPr>
          <w:t>Open your web browser and type the IP address of the puppet agent.</w:t>
        </w:r>
      </w:ins>
    </w:p>
    <w:p w:rsidR="00030A68" w:rsidRPr="00030A68" w:rsidRDefault="00030A68" w:rsidP="00030A68">
      <w:pPr>
        <w:spacing w:after="0" w:line="240" w:lineRule="auto"/>
        <w:rPr>
          <w:ins w:id="151" w:author="Unknown"/>
          <w:rFonts w:ascii="Times New Roman" w:eastAsia="Times New Roman" w:hAnsi="Times New Roman" w:cs="Times New Roman"/>
          <w:b/>
          <w:color w:val="474B51"/>
          <w:sz w:val="24"/>
          <w:szCs w:val="24"/>
        </w:rPr>
      </w:pPr>
      <w:ins w:id="152" w:author="Unknown">
        <w:r w:rsidRPr="00030A68">
          <w:rPr>
            <w:rFonts w:ascii="Times New Roman" w:eastAsia="Times New Roman" w:hAnsi="Times New Roman" w:cs="Times New Roman"/>
            <w:b/>
            <w:bCs/>
            <w:i/>
            <w:iCs/>
            <w:color w:val="474B51"/>
            <w:sz w:val="24"/>
            <w:szCs w:val="24"/>
          </w:rPr>
          <w:t>http://10.0.15.11/</w:t>
        </w:r>
      </w:ins>
    </w:p>
    <w:p w:rsidR="00030A68" w:rsidRPr="00030A68" w:rsidRDefault="00030A68" w:rsidP="00030A68">
      <w:pPr>
        <w:spacing w:after="0" w:line="240" w:lineRule="auto"/>
        <w:rPr>
          <w:ins w:id="153" w:author="Unknown"/>
          <w:rFonts w:ascii="Times New Roman" w:eastAsia="Times New Roman" w:hAnsi="Times New Roman" w:cs="Times New Roman"/>
          <w:b/>
          <w:color w:val="474B51"/>
          <w:sz w:val="24"/>
          <w:szCs w:val="24"/>
        </w:rPr>
      </w:pPr>
      <w:ins w:id="154" w:author="Unknown">
        <w:r w:rsidRPr="00030A68">
          <w:rPr>
            <w:rFonts w:ascii="Times New Roman" w:eastAsia="Times New Roman" w:hAnsi="Times New Roman" w:cs="Times New Roman"/>
            <w:b/>
            <w:color w:val="474B51"/>
            <w:sz w:val="24"/>
            <w:szCs w:val="24"/>
          </w:rPr>
          <w:t>And you will get the default HTTP page as below.</w:t>
        </w:r>
      </w:ins>
    </w:p>
    <w:p w:rsidR="00030A68" w:rsidRPr="00030A68" w:rsidRDefault="00030A68" w:rsidP="00030A68">
      <w:pPr>
        <w:spacing w:after="0" w:line="240" w:lineRule="auto"/>
        <w:jc w:val="center"/>
        <w:rPr>
          <w:ins w:id="155" w:author="Unknown"/>
          <w:rFonts w:ascii="Times New Roman" w:eastAsia="Times New Roman" w:hAnsi="Times New Roman" w:cs="Times New Roman"/>
          <w:b/>
          <w:color w:val="474B51"/>
          <w:sz w:val="24"/>
          <w:szCs w:val="24"/>
        </w:rPr>
      </w:pPr>
    </w:p>
    <w:p w:rsidR="00030A68" w:rsidRPr="00030A68" w:rsidRDefault="00030A68" w:rsidP="00030A68">
      <w:pPr>
        <w:spacing w:after="0" w:line="240" w:lineRule="auto"/>
        <w:rPr>
          <w:ins w:id="156" w:author="Unknown"/>
          <w:rFonts w:ascii="Times New Roman" w:eastAsia="Times New Roman" w:hAnsi="Times New Roman" w:cs="Times New Roman"/>
          <w:b/>
          <w:color w:val="474B51"/>
          <w:sz w:val="24"/>
          <w:szCs w:val="24"/>
        </w:rPr>
      </w:pPr>
      <w:ins w:id="157" w:author="Unknown">
        <w:r w:rsidRPr="00030A68">
          <w:rPr>
            <w:rFonts w:ascii="Times New Roman" w:eastAsia="Times New Roman" w:hAnsi="Times New Roman" w:cs="Times New Roman"/>
            <w:b/>
            <w:color w:val="474B51"/>
            <w:sz w:val="24"/>
            <w:szCs w:val="24"/>
          </w:rPr>
          <w:lastRenderedPageBreak/>
          <w:t xml:space="preserve">The </w:t>
        </w:r>
        <w:proofErr w:type="spellStart"/>
        <w:r w:rsidRPr="00030A68">
          <w:rPr>
            <w:rFonts w:ascii="Times New Roman" w:eastAsia="Times New Roman" w:hAnsi="Times New Roman" w:cs="Times New Roman"/>
            <w:b/>
            <w:color w:val="474B51"/>
            <w:sz w:val="24"/>
            <w:szCs w:val="24"/>
          </w:rPr>
          <w:t>httpd</w:t>
        </w:r>
        <w:proofErr w:type="spellEnd"/>
        <w:r w:rsidRPr="00030A68">
          <w:rPr>
            <w:rFonts w:ascii="Times New Roman" w:eastAsia="Times New Roman" w:hAnsi="Times New Roman" w:cs="Times New Roman"/>
            <w:b/>
            <w:color w:val="474B51"/>
            <w:sz w:val="24"/>
            <w:szCs w:val="24"/>
          </w:rPr>
          <w:t xml:space="preserve"> web server has been installed using the puppet manifest.</w:t>
        </w:r>
      </w:ins>
    </w:p>
    <w:p w:rsidR="00030A68" w:rsidRPr="00030A68" w:rsidRDefault="00030A68" w:rsidP="00030A68">
      <w:pPr>
        <w:spacing w:after="0" w:line="240" w:lineRule="auto"/>
        <w:rPr>
          <w:ins w:id="158" w:author="Unknown"/>
          <w:rFonts w:ascii="Times New Roman" w:eastAsia="Times New Roman" w:hAnsi="Times New Roman" w:cs="Times New Roman"/>
          <w:b/>
          <w:color w:val="474B51"/>
          <w:sz w:val="24"/>
          <w:szCs w:val="24"/>
        </w:rPr>
      </w:pPr>
      <w:ins w:id="159" w:author="Unknown">
        <w:r w:rsidRPr="00030A68">
          <w:rPr>
            <w:rFonts w:ascii="Times New Roman" w:eastAsia="Times New Roman" w:hAnsi="Times New Roman" w:cs="Times New Roman"/>
            <w:b/>
            <w:color w:val="474B51"/>
            <w:sz w:val="24"/>
            <w:szCs w:val="24"/>
          </w:rPr>
          <w:t xml:space="preserve">Installation and configuration of the Puppet Master and Puppet Agent on </w:t>
        </w:r>
        <w:proofErr w:type="spellStart"/>
        <w:r w:rsidRPr="00030A68">
          <w:rPr>
            <w:rFonts w:ascii="Times New Roman" w:eastAsia="Times New Roman" w:hAnsi="Times New Roman" w:cs="Times New Roman"/>
            <w:b/>
            <w:color w:val="474B51"/>
            <w:sz w:val="24"/>
            <w:szCs w:val="24"/>
          </w:rPr>
          <w:t>CentOS</w:t>
        </w:r>
        <w:proofErr w:type="spellEnd"/>
        <w:r w:rsidRPr="00030A68">
          <w:rPr>
            <w:rFonts w:ascii="Times New Roman" w:eastAsia="Times New Roman" w:hAnsi="Times New Roman" w:cs="Times New Roman"/>
            <w:b/>
            <w:color w:val="474B51"/>
            <w:sz w:val="24"/>
            <w:szCs w:val="24"/>
          </w:rPr>
          <w:t xml:space="preserve"> 7 has been completed successfully.</w:t>
        </w:r>
      </w:ins>
    </w:p>
    <w:p w:rsidR="00030A68" w:rsidRPr="00030A68" w:rsidRDefault="00030A68" w:rsidP="00030A68">
      <w:pPr>
        <w:pBdr>
          <w:bottom w:val="single" w:sz="6" w:space="4" w:color="C3CAD5"/>
        </w:pBdr>
        <w:spacing w:after="150" w:line="240" w:lineRule="auto"/>
        <w:outlineLvl w:val="1"/>
        <w:rPr>
          <w:ins w:id="160" w:author="Unknown"/>
          <w:rFonts w:ascii="Times New Roman" w:eastAsia="Times New Roman" w:hAnsi="Times New Roman" w:cs="Times New Roman"/>
          <w:b/>
          <w:bCs/>
          <w:color w:val="314D7C"/>
          <w:sz w:val="24"/>
          <w:szCs w:val="24"/>
        </w:rPr>
      </w:pPr>
      <w:ins w:id="161" w:author="Unknown">
        <w:r w:rsidRPr="00030A68">
          <w:rPr>
            <w:rFonts w:ascii="Times New Roman" w:eastAsia="Times New Roman" w:hAnsi="Times New Roman" w:cs="Times New Roman"/>
            <w:b/>
            <w:bCs/>
            <w:color w:val="314D7C"/>
            <w:sz w:val="24"/>
            <w:szCs w:val="24"/>
          </w:rPr>
          <w:t>Reference</w:t>
        </w:r>
      </w:ins>
    </w:p>
    <w:p w:rsidR="00615834" w:rsidRPr="00030A68" w:rsidRDefault="00615834">
      <w:pPr>
        <w:rPr>
          <w:rFonts w:ascii="Times New Roman" w:hAnsi="Times New Roman" w:cs="Times New Roman"/>
          <w:b/>
          <w:sz w:val="24"/>
          <w:szCs w:val="24"/>
        </w:rPr>
      </w:pPr>
    </w:p>
    <w:sectPr w:rsidR="00615834" w:rsidRPr="00030A68" w:rsidSect="0061583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defaultTabStop w:val="720"/>
  <w:characterSpacingControl w:val="doNotCompress"/>
  <w:compat/>
  <w:rsids>
    <w:rsidRoot w:val="00030A68"/>
    <w:rsid w:val="00005065"/>
    <w:rsid w:val="000058EB"/>
    <w:rsid w:val="00006086"/>
    <w:rsid w:val="00010E85"/>
    <w:rsid w:val="00022F60"/>
    <w:rsid w:val="00030A68"/>
    <w:rsid w:val="00034AB6"/>
    <w:rsid w:val="00041342"/>
    <w:rsid w:val="00050E23"/>
    <w:rsid w:val="000556CF"/>
    <w:rsid w:val="000565C0"/>
    <w:rsid w:val="000603A6"/>
    <w:rsid w:val="000637B3"/>
    <w:rsid w:val="00064BF4"/>
    <w:rsid w:val="0006573D"/>
    <w:rsid w:val="00071B92"/>
    <w:rsid w:val="0008169F"/>
    <w:rsid w:val="0008414B"/>
    <w:rsid w:val="00084F59"/>
    <w:rsid w:val="0009323F"/>
    <w:rsid w:val="000C0264"/>
    <w:rsid w:val="000C17AA"/>
    <w:rsid w:val="000C259F"/>
    <w:rsid w:val="000C6C83"/>
    <w:rsid w:val="000D3CC5"/>
    <w:rsid w:val="000D6EED"/>
    <w:rsid w:val="000E0019"/>
    <w:rsid w:val="000E3672"/>
    <w:rsid w:val="000F28FC"/>
    <w:rsid w:val="001009C5"/>
    <w:rsid w:val="0010150F"/>
    <w:rsid w:val="0010320E"/>
    <w:rsid w:val="00107C31"/>
    <w:rsid w:val="00112EF0"/>
    <w:rsid w:val="00126C91"/>
    <w:rsid w:val="001271BB"/>
    <w:rsid w:val="00130E6F"/>
    <w:rsid w:val="0013217B"/>
    <w:rsid w:val="00140123"/>
    <w:rsid w:val="0015348E"/>
    <w:rsid w:val="001539B9"/>
    <w:rsid w:val="00155C18"/>
    <w:rsid w:val="00161647"/>
    <w:rsid w:val="00167B9D"/>
    <w:rsid w:val="00170BA0"/>
    <w:rsid w:val="00170E9D"/>
    <w:rsid w:val="0017419A"/>
    <w:rsid w:val="001775CD"/>
    <w:rsid w:val="0019546C"/>
    <w:rsid w:val="001A04FF"/>
    <w:rsid w:val="001A05F1"/>
    <w:rsid w:val="001A2106"/>
    <w:rsid w:val="001A29EA"/>
    <w:rsid w:val="001A3904"/>
    <w:rsid w:val="001A688A"/>
    <w:rsid w:val="001B133A"/>
    <w:rsid w:val="001B7482"/>
    <w:rsid w:val="001C4B31"/>
    <w:rsid w:val="001C5333"/>
    <w:rsid w:val="001D2466"/>
    <w:rsid w:val="001F0453"/>
    <w:rsid w:val="001F219B"/>
    <w:rsid w:val="001F7A81"/>
    <w:rsid w:val="00203C6A"/>
    <w:rsid w:val="00203E10"/>
    <w:rsid w:val="00213068"/>
    <w:rsid w:val="00213E7C"/>
    <w:rsid w:val="00226584"/>
    <w:rsid w:val="00234EE4"/>
    <w:rsid w:val="0023794B"/>
    <w:rsid w:val="0024364A"/>
    <w:rsid w:val="00244A53"/>
    <w:rsid w:val="002619F6"/>
    <w:rsid w:val="00263508"/>
    <w:rsid w:val="00263D90"/>
    <w:rsid w:val="00266CF0"/>
    <w:rsid w:val="00277A1B"/>
    <w:rsid w:val="00281CCB"/>
    <w:rsid w:val="0028552C"/>
    <w:rsid w:val="002959A3"/>
    <w:rsid w:val="00297AF9"/>
    <w:rsid w:val="00297D72"/>
    <w:rsid w:val="002B37B6"/>
    <w:rsid w:val="002C1A16"/>
    <w:rsid w:val="002E08A6"/>
    <w:rsid w:val="002E4B9C"/>
    <w:rsid w:val="00311F5D"/>
    <w:rsid w:val="00324E5F"/>
    <w:rsid w:val="003331D8"/>
    <w:rsid w:val="0034258B"/>
    <w:rsid w:val="00350FC5"/>
    <w:rsid w:val="00354C6D"/>
    <w:rsid w:val="003601B3"/>
    <w:rsid w:val="00363A7C"/>
    <w:rsid w:val="0038325B"/>
    <w:rsid w:val="00386AD8"/>
    <w:rsid w:val="00394216"/>
    <w:rsid w:val="003B2799"/>
    <w:rsid w:val="003C09AC"/>
    <w:rsid w:val="003C40C7"/>
    <w:rsid w:val="003C62B8"/>
    <w:rsid w:val="003D59F1"/>
    <w:rsid w:val="003E1E57"/>
    <w:rsid w:val="003E3EAE"/>
    <w:rsid w:val="003E5245"/>
    <w:rsid w:val="003F117E"/>
    <w:rsid w:val="003F2FBE"/>
    <w:rsid w:val="00403FDB"/>
    <w:rsid w:val="00405593"/>
    <w:rsid w:val="004113A7"/>
    <w:rsid w:val="00415E5B"/>
    <w:rsid w:val="00420E8F"/>
    <w:rsid w:val="00425977"/>
    <w:rsid w:val="00426EF8"/>
    <w:rsid w:val="00431197"/>
    <w:rsid w:val="00456D73"/>
    <w:rsid w:val="00457208"/>
    <w:rsid w:val="004869BB"/>
    <w:rsid w:val="00490B14"/>
    <w:rsid w:val="004979DB"/>
    <w:rsid w:val="004A46C8"/>
    <w:rsid w:val="004B3389"/>
    <w:rsid w:val="004C7D57"/>
    <w:rsid w:val="004D2D91"/>
    <w:rsid w:val="004D5045"/>
    <w:rsid w:val="004D5A5C"/>
    <w:rsid w:val="004D7A03"/>
    <w:rsid w:val="004E4C99"/>
    <w:rsid w:val="004F556A"/>
    <w:rsid w:val="004F595E"/>
    <w:rsid w:val="00500E49"/>
    <w:rsid w:val="005120B5"/>
    <w:rsid w:val="00527347"/>
    <w:rsid w:val="005359A0"/>
    <w:rsid w:val="005379C0"/>
    <w:rsid w:val="00540965"/>
    <w:rsid w:val="00540E6F"/>
    <w:rsid w:val="00541C65"/>
    <w:rsid w:val="0054735D"/>
    <w:rsid w:val="0056177F"/>
    <w:rsid w:val="00561861"/>
    <w:rsid w:val="00561C5D"/>
    <w:rsid w:val="00584A21"/>
    <w:rsid w:val="005B5194"/>
    <w:rsid w:val="005C272F"/>
    <w:rsid w:val="005C3DE6"/>
    <w:rsid w:val="005C7FFB"/>
    <w:rsid w:val="005D544F"/>
    <w:rsid w:val="005D5790"/>
    <w:rsid w:val="005D6F47"/>
    <w:rsid w:val="005E25ED"/>
    <w:rsid w:val="005E48C5"/>
    <w:rsid w:val="005E5D33"/>
    <w:rsid w:val="005F4831"/>
    <w:rsid w:val="005F6C13"/>
    <w:rsid w:val="00615834"/>
    <w:rsid w:val="006161B4"/>
    <w:rsid w:val="006163E8"/>
    <w:rsid w:val="00626590"/>
    <w:rsid w:val="00626989"/>
    <w:rsid w:val="00630303"/>
    <w:rsid w:val="006309B1"/>
    <w:rsid w:val="00635590"/>
    <w:rsid w:val="00635937"/>
    <w:rsid w:val="00636325"/>
    <w:rsid w:val="00652559"/>
    <w:rsid w:val="00670632"/>
    <w:rsid w:val="00674C9D"/>
    <w:rsid w:val="00675C4A"/>
    <w:rsid w:val="00676602"/>
    <w:rsid w:val="00692CC0"/>
    <w:rsid w:val="00692F20"/>
    <w:rsid w:val="00693B5E"/>
    <w:rsid w:val="00694458"/>
    <w:rsid w:val="006A3D72"/>
    <w:rsid w:val="006A794E"/>
    <w:rsid w:val="006C1558"/>
    <w:rsid w:val="006C36FE"/>
    <w:rsid w:val="006C3A60"/>
    <w:rsid w:val="006C4F94"/>
    <w:rsid w:val="006C57CF"/>
    <w:rsid w:val="006D1A27"/>
    <w:rsid w:val="006D3EC6"/>
    <w:rsid w:val="006D7328"/>
    <w:rsid w:val="006F01E9"/>
    <w:rsid w:val="006F2150"/>
    <w:rsid w:val="006F57D9"/>
    <w:rsid w:val="006F637D"/>
    <w:rsid w:val="006F6FF4"/>
    <w:rsid w:val="00701D87"/>
    <w:rsid w:val="0072107D"/>
    <w:rsid w:val="007211F2"/>
    <w:rsid w:val="00722B52"/>
    <w:rsid w:val="00723E40"/>
    <w:rsid w:val="0073622E"/>
    <w:rsid w:val="00746686"/>
    <w:rsid w:val="00764567"/>
    <w:rsid w:val="00766648"/>
    <w:rsid w:val="0076701E"/>
    <w:rsid w:val="00773F84"/>
    <w:rsid w:val="00775D4C"/>
    <w:rsid w:val="00780593"/>
    <w:rsid w:val="00781D70"/>
    <w:rsid w:val="00795013"/>
    <w:rsid w:val="007973FB"/>
    <w:rsid w:val="00797D68"/>
    <w:rsid w:val="007A6039"/>
    <w:rsid w:val="007A7BAD"/>
    <w:rsid w:val="007C48E9"/>
    <w:rsid w:val="007D0252"/>
    <w:rsid w:val="007E0DE0"/>
    <w:rsid w:val="007E3919"/>
    <w:rsid w:val="007E4521"/>
    <w:rsid w:val="007E6E4B"/>
    <w:rsid w:val="007F0CF4"/>
    <w:rsid w:val="007F1690"/>
    <w:rsid w:val="00823920"/>
    <w:rsid w:val="00834FCA"/>
    <w:rsid w:val="00840CDD"/>
    <w:rsid w:val="008759EA"/>
    <w:rsid w:val="00883086"/>
    <w:rsid w:val="008854AF"/>
    <w:rsid w:val="0089141B"/>
    <w:rsid w:val="00891CF2"/>
    <w:rsid w:val="008A172C"/>
    <w:rsid w:val="008A1968"/>
    <w:rsid w:val="008A19E3"/>
    <w:rsid w:val="008A575C"/>
    <w:rsid w:val="008A6000"/>
    <w:rsid w:val="008B39AB"/>
    <w:rsid w:val="008B7FE2"/>
    <w:rsid w:val="008C478C"/>
    <w:rsid w:val="008D010C"/>
    <w:rsid w:val="008D4431"/>
    <w:rsid w:val="00910D1E"/>
    <w:rsid w:val="00910D49"/>
    <w:rsid w:val="0091172C"/>
    <w:rsid w:val="009162DE"/>
    <w:rsid w:val="00923F25"/>
    <w:rsid w:val="0093570B"/>
    <w:rsid w:val="009426A7"/>
    <w:rsid w:val="00945140"/>
    <w:rsid w:val="00952BF1"/>
    <w:rsid w:val="00961FD8"/>
    <w:rsid w:val="00966B2C"/>
    <w:rsid w:val="009771F3"/>
    <w:rsid w:val="009816AA"/>
    <w:rsid w:val="00986017"/>
    <w:rsid w:val="00995C15"/>
    <w:rsid w:val="009A69E5"/>
    <w:rsid w:val="009B147F"/>
    <w:rsid w:val="009C16DC"/>
    <w:rsid w:val="009D1606"/>
    <w:rsid w:val="009D3242"/>
    <w:rsid w:val="009D6BFB"/>
    <w:rsid w:val="009E41D4"/>
    <w:rsid w:val="009F0336"/>
    <w:rsid w:val="009F52EA"/>
    <w:rsid w:val="009F582A"/>
    <w:rsid w:val="009F5E9D"/>
    <w:rsid w:val="009F72D7"/>
    <w:rsid w:val="00A11B55"/>
    <w:rsid w:val="00A177E7"/>
    <w:rsid w:val="00A17AF0"/>
    <w:rsid w:val="00A257BA"/>
    <w:rsid w:val="00A5392F"/>
    <w:rsid w:val="00A55938"/>
    <w:rsid w:val="00A64F54"/>
    <w:rsid w:val="00A73D93"/>
    <w:rsid w:val="00A91560"/>
    <w:rsid w:val="00A95F17"/>
    <w:rsid w:val="00A97132"/>
    <w:rsid w:val="00AA4657"/>
    <w:rsid w:val="00AC66ED"/>
    <w:rsid w:val="00AD2C18"/>
    <w:rsid w:val="00AD4E8A"/>
    <w:rsid w:val="00AE0EF7"/>
    <w:rsid w:val="00AF3A32"/>
    <w:rsid w:val="00AF6651"/>
    <w:rsid w:val="00B04094"/>
    <w:rsid w:val="00B20666"/>
    <w:rsid w:val="00B23E17"/>
    <w:rsid w:val="00B31014"/>
    <w:rsid w:val="00B3286B"/>
    <w:rsid w:val="00B66DD4"/>
    <w:rsid w:val="00B767BA"/>
    <w:rsid w:val="00B821FD"/>
    <w:rsid w:val="00B84026"/>
    <w:rsid w:val="00B8710F"/>
    <w:rsid w:val="00B90661"/>
    <w:rsid w:val="00BA0DE1"/>
    <w:rsid w:val="00BA7EB7"/>
    <w:rsid w:val="00BB03A5"/>
    <w:rsid w:val="00BB651B"/>
    <w:rsid w:val="00BC27ED"/>
    <w:rsid w:val="00BE4062"/>
    <w:rsid w:val="00BF1A5B"/>
    <w:rsid w:val="00BF1E9A"/>
    <w:rsid w:val="00C07D56"/>
    <w:rsid w:val="00C16384"/>
    <w:rsid w:val="00C16CC9"/>
    <w:rsid w:val="00C204B4"/>
    <w:rsid w:val="00C21E01"/>
    <w:rsid w:val="00C2710E"/>
    <w:rsid w:val="00C301F5"/>
    <w:rsid w:val="00C3045E"/>
    <w:rsid w:val="00C30A7B"/>
    <w:rsid w:val="00C41A39"/>
    <w:rsid w:val="00C544F2"/>
    <w:rsid w:val="00C56C82"/>
    <w:rsid w:val="00C60BD8"/>
    <w:rsid w:val="00C649D7"/>
    <w:rsid w:val="00C67C7C"/>
    <w:rsid w:val="00C73D50"/>
    <w:rsid w:val="00C80E29"/>
    <w:rsid w:val="00C816F4"/>
    <w:rsid w:val="00C8214E"/>
    <w:rsid w:val="00C836B7"/>
    <w:rsid w:val="00C91C30"/>
    <w:rsid w:val="00C9227A"/>
    <w:rsid w:val="00C97F13"/>
    <w:rsid w:val="00CA3DEC"/>
    <w:rsid w:val="00CA6CC9"/>
    <w:rsid w:val="00CA732B"/>
    <w:rsid w:val="00CB60A0"/>
    <w:rsid w:val="00CC3425"/>
    <w:rsid w:val="00CC5B3C"/>
    <w:rsid w:val="00CE1B5C"/>
    <w:rsid w:val="00CF6069"/>
    <w:rsid w:val="00D135AF"/>
    <w:rsid w:val="00D16C4A"/>
    <w:rsid w:val="00D22139"/>
    <w:rsid w:val="00D22DD5"/>
    <w:rsid w:val="00D264EF"/>
    <w:rsid w:val="00D4027D"/>
    <w:rsid w:val="00D44580"/>
    <w:rsid w:val="00D6581A"/>
    <w:rsid w:val="00D713B8"/>
    <w:rsid w:val="00D76AC1"/>
    <w:rsid w:val="00D76C3B"/>
    <w:rsid w:val="00D858B1"/>
    <w:rsid w:val="00D864E9"/>
    <w:rsid w:val="00DA2E84"/>
    <w:rsid w:val="00DA632F"/>
    <w:rsid w:val="00DD0447"/>
    <w:rsid w:val="00DD32C4"/>
    <w:rsid w:val="00DF1501"/>
    <w:rsid w:val="00DF3674"/>
    <w:rsid w:val="00DF4DF5"/>
    <w:rsid w:val="00DF762E"/>
    <w:rsid w:val="00E0313B"/>
    <w:rsid w:val="00E1030D"/>
    <w:rsid w:val="00E1154C"/>
    <w:rsid w:val="00E1721E"/>
    <w:rsid w:val="00E3342C"/>
    <w:rsid w:val="00E41EDF"/>
    <w:rsid w:val="00E47F6B"/>
    <w:rsid w:val="00E52193"/>
    <w:rsid w:val="00E828D6"/>
    <w:rsid w:val="00E84DAE"/>
    <w:rsid w:val="00E96155"/>
    <w:rsid w:val="00E9667C"/>
    <w:rsid w:val="00EA2D3F"/>
    <w:rsid w:val="00EE15BE"/>
    <w:rsid w:val="00EE5876"/>
    <w:rsid w:val="00EF23F7"/>
    <w:rsid w:val="00F01CC7"/>
    <w:rsid w:val="00F13C17"/>
    <w:rsid w:val="00F15767"/>
    <w:rsid w:val="00F24BFB"/>
    <w:rsid w:val="00F302E2"/>
    <w:rsid w:val="00F35900"/>
    <w:rsid w:val="00F379E3"/>
    <w:rsid w:val="00F62488"/>
    <w:rsid w:val="00F66136"/>
    <w:rsid w:val="00F81312"/>
    <w:rsid w:val="00F83856"/>
    <w:rsid w:val="00F86DD5"/>
    <w:rsid w:val="00F871E2"/>
    <w:rsid w:val="00F944E4"/>
    <w:rsid w:val="00F94526"/>
    <w:rsid w:val="00F95BF0"/>
    <w:rsid w:val="00F95C3C"/>
    <w:rsid w:val="00F96D7A"/>
    <w:rsid w:val="00FA17C4"/>
    <w:rsid w:val="00FC055A"/>
    <w:rsid w:val="00FC0969"/>
    <w:rsid w:val="00FC3499"/>
    <w:rsid w:val="00FC6051"/>
    <w:rsid w:val="00FD26E9"/>
    <w:rsid w:val="00FD3DEB"/>
    <w:rsid w:val="00FE0ECC"/>
    <w:rsid w:val="00FF3DDD"/>
    <w:rsid w:val="00FF43DC"/>
    <w:rsid w:val="00FF781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5834"/>
  </w:style>
  <w:style w:type="paragraph" w:styleId="Heading2">
    <w:name w:val="heading 2"/>
    <w:basedOn w:val="Normal"/>
    <w:link w:val="Heading2Char"/>
    <w:uiPriority w:val="9"/>
    <w:qFormat/>
    <w:rsid w:val="00030A6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30A6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30A6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30A6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30A6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and">
    <w:name w:val="command"/>
    <w:basedOn w:val="Normal"/>
    <w:rsid w:val="00030A6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30A68"/>
    <w:rPr>
      <w:color w:val="0000FF"/>
      <w:u w:val="single"/>
    </w:rPr>
  </w:style>
  <w:style w:type="paragraph" w:styleId="HTMLPreformatted">
    <w:name w:val="HTML Preformatted"/>
    <w:basedOn w:val="Normal"/>
    <w:link w:val="HTMLPreformattedChar"/>
    <w:uiPriority w:val="99"/>
    <w:semiHidden/>
    <w:unhideWhenUsed/>
    <w:rsid w:val="00030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30A68"/>
    <w:rPr>
      <w:rFonts w:ascii="Courier New" w:eastAsia="Times New Roman" w:hAnsi="Courier New" w:cs="Courier New"/>
      <w:sz w:val="20"/>
      <w:szCs w:val="20"/>
    </w:rPr>
  </w:style>
  <w:style w:type="character" w:styleId="Strong">
    <w:name w:val="Strong"/>
    <w:basedOn w:val="DefaultParagraphFont"/>
    <w:uiPriority w:val="22"/>
    <w:qFormat/>
    <w:rsid w:val="00030A68"/>
    <w:rPr>
      <w:b/>
      <w:bCs/>
    </w:rPr>
  </w:style>
  <w:style w:type="paragraph" w:styleId="BalloonText">
    <w:name w:val="Balloon Text"/>
    <w:basedOn w:val="Normal"/>
    <w:link w:val="BalloonTextChar"/>
    <w:uiPriority w:val="99"/>
    <w:semiHidden/>
    <w:unhideWhenUsed/>
    <w:rsid w:val="00030A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0A6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79387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howtoforge.com/images/how_to_setup_puppet_master_and_agent_on_centos_7/big/5.png" TargetMode="External"/><Relationship Id="rId18" Type="http://schemas.openxmlformats.org/officeDocument/2006/relationships/image" Target="media/image7.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s://www.howtoforge.com/images/how_to_setup_puppet_master_and_agent_on_centos_7/big/2.png" TargetMode="External"/><Relationship Id="rId12" Type="http://schemas.openxmlformats.org/officeDocument/2006/relationships/image" Target="media/image4.png"/><Relationship Id="rId17" Type="http://schemas.openxmlformats.org/officeDocument/2006/relationships/hyperlink" Target="https://www.howtoforge.com/images/how_to_setup_puppet_master_and_agent_on_centos_7/big/7.png" TargetMode="External"/><Relationship Id="rId2" Type="http://schemas.openxmlformats.org/officeDocument/2006/relationships/settings" Target="settings.xml"/><Relationship Id="rId16" Type="http://schemas.openxmlformats.org/officeDocument/2006/relationships/image" Target="media/image6.png"/><Relationship Id="rId20" Type="http://schemas.openxmlformats.org/officeDocument/2006/relationships/image" Target="media/image8.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www.howtoforge.com/images/how_to_setup_puppet_master_and_agent_on_centos_7/big/4.png" TargetMode="External"/><Relationship Id="rId5" Type="http://schemas.openxmlformats.org/officeDocument/2006/relationships/hyperlink" Target="https://www.howtoforge.com/images/how_to_setup_puppet_master_and_agent_on_centos_7/big/1.png" TargetMode="External"/><Relationship Id="rId15" Type="http://schemas.openxmlformats.org/officeDocument/2006/relationships/hyperlink" Target="https://www.howtoforge.com/images/how_to_setup_puppet_master_and_agent_on_centos_7/big/6.png" TargetMode="External"/><Relationship Id="rId10" Type="http://schemas.openxmlformats.org/officeDocument/2006/relationships/image" Target="media/image3.png"/><Relationship Id="rId19" Type="http://schemas.openxmlformats.org/officeDocument/2006/relationships/hyperlink" Target="https://www.howtoforge.com/images/how_to_setup_puppet_master_and_agent_on_centos_7/big/8.png" TargetMode="External"/><Relationship Id="rId4" Type="http://schemas.openxmlformats.org/officeDocument/2006/relationships/hyperlink" Target="https://www.howtoforge.com/vim-basics" TargetMode="External"/><Relationship Id="rId9" Type="http://schemas.openxmlformats.org/officeDocument/2006/relationships/hyperlink" Target="https://www.howtoforge.com/images/how_to_setup_puppet_master_and_agent_on_centos_7/big/3.png"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890</Words>
  <Characters>5079</Characters>
  <Application>Microsoft Office Word</Application>
  <DocSecurity>0</DocSecurity>
  <Lines>42</Lines>
  <Paragraphs>11</Paragraphs>
  <ScaleCrop>false</ScaleCrop>
  <Company/>
  <LinksUpToDate>false</LinksUpToDate>
  <CharactersWithSpaces>5958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jaimatadi</dc:creator>
  <cp:lastModifiedBy>jaimatadi</cp:lastModifiedBy>
  <cp:revision>1</cp:revision>
  <dcterms:created xsi:type="dcterms:W3CDTF">2018-10-18T13:57:00Z</dcterms:created>
  <dcterms:modified xsi:type="dcterms:W3CDTF">2018-10-18T13:58:00Z</dcterms:modified>
</cp:coreProperties>
</file>